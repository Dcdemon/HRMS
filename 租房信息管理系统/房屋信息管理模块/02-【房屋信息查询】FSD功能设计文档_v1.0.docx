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225D3E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房屋信息</w:t>
      </w:r>
      <w:r w:rsidR="001E735D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8103085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896556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8103085" w:history="1">
        <w:r w:rsidR="00896556" w:rsidRPr="00473B4E">
          <w:rPr>
            <w:rStyle w:val="ad"/>
            <w:rFonts w:hint="eastAsia"/>
            <w:noProof/>
          </w:rPr>
          <w:t>文档控制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_Toc318103085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2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86" w:history="1">
        <w:r w:rsidR="00896556" w:rsidRPr="00473B4E">
          <w:rPr>
            <w:rStyle w:val="ad"/>
            <w:noProof/>
          </w:rPr>
          <w:t xml:space="preserve">1 </w:t>
        </w:r>
        <w:r w:rsidR="00896556" w:rsidRPr="00473B4E">
          <w:rPr>
            <w:rStyle w:val="ad"/>
            <w:rFonts w:hint="eastAsia"/>
            <w:noProof/>
          </w:rPr>
          <w:t>功能概述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_Toc318103086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4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87" w:history="1">
        <w:r w:rsidR="00896556" w:rsidRPr="00473B4E">
          <w:rPr>
            <w:rStyle w:val="ad"/>
            <w:noProof/>
          </w:rPr>
          <w:t xml:space="preserve">2 </w:t>
        </w:r>
        <w:r w:rsidR="00896556" w:rsidRPr="00473B4E">
          <w:rPr>
            <w:rStyle w:val="ad"/>
            <w:rFonts w:hint="eastAsia"/>
            <w:noProof/>
          </w:rPr>
          <w:t>房屋信息查询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_Toc318103087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5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88" w:history="1">
        <w:r w:rsidR="00896556" w:rsidRPr="00473B4E">
          <w:rPr>
            <w:rStyle w:val="ad"/>
            <w:noProof/>
          </w:rPr>
          <w:t xml:space="preserve">2.1 </w:t>
        </w:r>
        <w:r w:rsidR="00896556" w:rsidRPr="00473B4E">
          <w:rPr>
            <w:rStyle w:val="ad"/>
            <w:rFonts w:hint="eastAsia"/>
            <w:noProof/>
          </w:rPr>
          <w:t>前提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_Toc318103088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5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89" w:history="1">
        <w:r w:rsidR="00896556" w:rsidRPr="00473B4E">
          <w:rPr>
            <w:rStyle w:val="ad"/>
            <w:noProof/>
          </w:rPr>
          <w:t xml:space="preserve">2.2 </w:t>
        </w:r>
        <w:r w:rsidR="00896556" w:rsidRPr="00473B4E">
          <w:rPr>
            <w:rStyle w:val="ad"/>
            <w:rFonts w:hint="eastAsia"/>
            <w:noProof/>
          </w:rPr>
          <w:t>术语定义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_Toc318103089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5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0" w:history="1">
        <w:r w:rsidR="00896556" w:rsidRPr="00473B4E">
          <w:rPr>
            <w:rStyle w:val="ad"/>
            <w:noProof/>
          </w:rPr>
          <w:t xml:space="preserve">2.3 </w:t>
        </w:r>
        <w:r w:rsidR="00896556" w:rsidRPr="00473B4E">
          <w:rPr>
            <w:rStyle w:val="ad"/>
            <w:rFonts w:hint="eastAsia"/>
            <w:noProof/>
          </w:rPr>
          <w:t>用户权限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_Toc318103090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5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1" w:history="1">
        <w:r w:rsidR="00896556" w:rsidRPr="00473B4E">
          <w:rPr>
            <w:rStyle w:val="ad"/>
            <w:noProof/>
          </w:rPr>
          <w:t xml:space="preserve">2.4 </w:t>
        </w:r>
        <w:r w:rsidR="00896556" w:rsidRPr="00473B4E">
          <w:rPr>
            <w:rStyle w:val="ad"/>
            <w:rFonts w:hint="eastAsia"/>
            <w:noProof/>
          </w:rPr>
          <w:t>操作流程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_Toc318103091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6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2" w:history="1">
        <w:r w:rsidR="00896556" w:rsidRPr="00473B4E">
          <w:rPr>
            <w:rStyle w:val="ad"/>
            <w:noProof/>
          </w:rPr>
          <w:t xml:space="preserve">2.5 </w:t>
        </w:r>
        <w:r w:rsidR="00896556" w:rsidRPr="00473B4E">
          <w:rPr>
            <w:rStyle w:val="ad"/>
            <w:rFonts w:hint="eastAsia"/>
            <w:noProof/>
          </w:rPr>
          <w:t>界面设计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_Toc318103092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6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3" w:history="1">
        <w:r w:rsidR="00896556" w:rsidRPr="00473B4E">
          <w:rPr>
            <w:rStyle w:val="ad"/>
            <w:noProof/>
          </w:rPr>
          <w:t xml:space="preserve">2.6 </w:t>
        </w:r>
        <w:r w:rsidR="00896556" w:rsidRPr="00473B4E">
          <w:rPr>
            <w:rStyle w:val="ad"/>
            <w:rFonts w:hint="eastAsia"/>
            <w:noProof/>
          </w:rPr>
          <w:t>界面数据及其校验规则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_Toc318103093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6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4" w:history="1">
        <w:r w:rsidR="00896556" w:rsidRPr="00473B4E">
          <w:rPr>
            <w:rStyle w:val="ad"/>
            <w:noProof/>
          </w:rPr>
          <w:t xml:space="preserve">2.7 </w:t>
        </w:r>
        <w:r w:rsidR="00896556" w:rsidRPr="00473B4E">
          <w:rPr>
            <w:rStyle w:val="ad"/>
            <w:rFonts w:hint="eastAsia"/>
            <w:noProof/>
          </w:rPr>
          <w:t>业务规则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_Toc318103094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8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5" w:history="1">
        <w:r w:rsidR="00896556" w:rsidRPr="00473B4E">
          <w:rPr>
            <w:rStyle w:val="ad"/>
            <w:noProof/>
          </w:rPr>
          <w:t xml:space="preserve">2.8 </w:t>
        </w:r>
        <w:r w:rsidR="00896556" w:rsidRPr="00473B4E">
          <w:rPr>
            <w:rStyle w:val="ad"/>
            <w:rFonts w:hint="eastAsia"/>
            <w:noProof/>
          </w:rPr>
          <w:t>特殊逻辑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_Toc318103095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9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6" w:history="1">
        <w:r w:rsidR="00896556" w:rsidRPr="00473B4E">
          <w:rPr>
            <w:rStyle w:val="ad"/>
            <w:noProof/>
          </w:rPr>
          <w:t xml:space="preserve">2.9 </w:t>
        </w:r>
        <w:r w:rsidR="00896556" w:rsidRPr="00473B4E">
          <w:rPr>
            <w:rStyle w:val="ad"/>
            <w:rFonts w:hint="eastAsia"/>
            <w:noProof/>
          </w:rPr>
          <w:t>系统</w:t>
        </w:r>
        <w:r w:rsidR="00896556" w:rsidRPr="00473B4E">
          <w:rPr>
            <w:rStyle w:val="ad"/>
            <w:noProof/>
          </w:rPr>
          <w:t>Message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_Toc318103096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9</w:t>
        </w:r>
        <w:r w:rsidR="00896556">
          <w:rPr>
            <w:noProof/>
            <w:webHidden/>
          </w:rPr>
          <w:fldChar w:fldCharType="end"/>
        </w:r>
      </w:hyperlink>
    </w:p>
    <w:p w:rsidR="00896556" w:rsidRDefault="0046041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8103097" w:history="1">
        <w:r w:rsidR="00896556" w:rsidRPr="00473B4E">
          <w:rPr>
            <w:rStyle w:val="ad"/>
            <w:noProof/>
          </w:rPr>
          <w:t xml:space="preserve">2.10 </w:t>
        </w:r>
        <w:r w:rsidR="00896556" w:rsidRPr="00473B4E">
          <w:rPr>
            <w:rStyle w:val="ad"/>
            <w:rFonts w:hint="eastAsia"/>
            <w:noProof/>
          </w:rPr>
          <w:t>附件</w:t>
        </w:r>
        <w:r w:rsidR="00896556">
          <w:rPr>
            <w:noProof/>
            <w:webHidden/>
          </w:rPr>
          <w:tab/>
        </w:r>
        <w:r w:rsidR="00896556">
          <w:rPr>
            <w:noProof/>
            <w:webHidden/>
          </w:rPr>
          <w:fldChar w:fldCharType="begin"/>
        </w:r>
        <w:r w:rsidR="00896556">
          <w:rPr>
            <w:noProof/>
            <w:webHidden/>
          </w:rPr>
          <w:instrText xml:space="preserve"> PAGEREF _Toc318103097 \h </w:instrText>
        </w:r>
        <w:r w:rsidR="00896556">
          <w:rPr>
            <w:noProof/>
            <w:webHidden/>
          </w:rPr>
        </w:r>
        <w:r w:rsidR="00896556">
          <w:rPr>
            <w:noProof/>
            <w:webHidden/>
          </w:rPr>
          <w:fldChar w:fldCharType="separate"/>
        </w:r>
        <w:r w:rsidR="00896556">
          <w:rPr>
            <w:noProof/>
            <w:webHidden/>
          </w:rPr>
          <w:t>9</w:t>
        </w:r>
        <w:r w:rsidR="00896556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8103086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237CBB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1E735D">
        <w:rPr>
          <w:rFonts w:hint="eastAsia"/>
          <w:color w:val="0000FF"/>
        </w:rPr>
        <w:t>查询房屋详细信息</w:t>
      </w:r>
      <w:r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18103087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225D3E">
        <w:rPr>
          <w:rFonts w:hint="eastAsia"/>
        </w:rPr>
        <w:t>房屋信息</w:t>
      </w:r>
      <w:r w:rsidR="001E735D">
        <w:rPr>
          <w:rFonts w:hint="eastAsia"/>
        </w:rPr>
        <w:t>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8103088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8103089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8103090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8103091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8103092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05484D" w:rsidP="006C4186">
      <w:pPr>
        <w:pStyle w:val="a0"/>
        <w:ind w:left="0"/>
      </w:pPr>
      <w:r>
        <w:object w:dxaOrig="13730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49.75pt" o:ole="">
            <v:imagedata r:id="rId8" o:title=""/>
          </v:shape>
          <o:OLEObject Type="Embed" ProgID="Excel.Sheet.12" ShapeID="_x0000_i1025" DrawAspect="Content" ObjectID="_1392135911" r:id="rId9"/>
        </w:object>
      </w:r>
    </w:p>
    <w:p w:rsidR="006C4186" w:rsidRPr="006C4186" w:rsidRDefault="006C4186" w:rsidP="006C4186">
      <w:pPr>
        <w:pStyle w:val="a0"/>
        <w:ind w:left="0"/>
        <w:jc w:val="both"/>
      </w:pPr>
    </w:p>
    <w:p w:rsidR="002E48E5" w:rsidRDefault="002E48E5" w:rsidP="002E48E5">
      <w:pPr>
        <w:pStyle w:val="a0"/>
        <w:ind w:left="0"/>
        <w:jc w:val="both"/>
      </w:pPr>
      <w:r>
        <w:rPr>
          <w:rFonts w:hint="eastAsia"/>
        </w:rPr>
        <w:t>在主页面</w:t>
      </w:r>
      <w:r w:rsidR="00585B71">
        <w:rPr>
          <w:rFonts w:hint="eastAsia"/>
        </w:rPr>
        <w:t>点击房屋编号超链接</w:t>
      </w:r>
      <w:r w:rsidR="00225D3E">
        <w:rPr>
          <w:rFonts w:hint="eastAsia"/>
        </w:rPr>
        <w:t>，调用房屋</w:t>
      </w:r>
      <w:r w:rsidR="00585B71">
        <w:rPr>
          <w:rFonts w:hint="eastAsia"/>
        </w:rPr>
        <w:t>详细</w:t>
      </w:r>
      <w:r w:rsidR="00225D3E">
        <w:rPr>
          <w:rFonts w:hint="eastAsia"/>
        </w:rPr>
        <w:t>信息</w:t>
      </w:r>
      <w:r>
        <w:rPr>
          <w:rFonts w:hint="eastAsia"/>
        </w:rPr>
        <w:t>界面：</w:t>
      </w:r>
    </w:p>
    <w:p w:rsidR="002E48E5" w:rsidRDefault="00B82786" w:rsidP="002E48E5">
      <w:pPr>
        <w:pStyle w:val="a0"/>
        <w:ind w:left="0"/>
        <w:jc w:val="both"/>
      </w:pPr>
      <w:r>
        <w:object w:dxaOrig="12612" w:dyaOrig="4619">
          <v:shape id="_x0000_i1026" type="#_x0000_t75" style="width:504.75pt;height:185.25pt" o:ole="">
            <v:imagedata r:id="rId10" o:title=""/>
          </v:shape>
          <o:OLEObject Type="Embed" ProgID="Excel.Sheet.12" ShapeID="_x0000_i1026" DrawAspect="Content" ObjectID="_1392135912" r:id="rId11"/>
        </w:object>
      </w: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8103093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50551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93480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85097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创建日期从</w:t>
            </w:r>
          </w:p>
        </w:tc>
        <w:tc>
          <w:tcPr>
            <w:tcW w:w="869" w:type="dxa"/>
          </w:tcPr>
          <w:p w:rsidR="00AA3DC7" w:rsidRDefault="00AA3DC7" w:rsidP="001E735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1E735D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1E735D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1E735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创建日期到</w:t>
            </w:r>
          </w:p>
        </w:tc>
        <w:tc>
          <w:tcPr>
            <w:tcW w:w="869" w:type="dxa"/>
          </w:tcPr>
          <w:p w:rsidR="00AA3DC7" w:rsidRDefault="00AA3DC7" w:rsidP="001E735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1E735D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1E735D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1E735D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1E735D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房屋状态</w:t>
            </w:r>
          </w:p>
        </w:tc>
        <w:tc>
          <w:tcPr>
            <w:tcW w:w="86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3DC7" w:rsidRDefault="00AA3DC7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AA3DC7" w:rsidRDefault="00AA3DC7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AA3DC7" w:rsidRDefault="00AA3DC7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7575CC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AA3DC7" w:rsidTr="00730C9B">
        <w:trPr>
          <w:trHeight w:val="614"/>
        </w:trPr>
        <w:tc>
          <w:tcPr>
            <w:tcW w:w="10147" w:type="dxa"/>
            <w:gridSpan w:val="8"/>
          </w:tcPr>
          <w:p w:rsidR="00AA3DC7" w:rsidRDefault="00AA3DC7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房屋编号</w:t>
            </w:r>
          </w:p>
        </w:tc>
        <w:tc>
          <w:tcPr>
            <w:tcW w:w="869" w:type="dxa"/>
          </w:tcPr>
          <w:p w:rsidR="00AA3DC7" w:rsidRDefault="00AA3DC7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Pr="002931BE" w:rsidRDefault="00AA3DC7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585B71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AA3DC7" w:rsidRDefault="00AA3DC7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Pr="002931BE" w:rsidRDefault="00AA3DC7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Pr="002931BE" w:rsidRDefault="00AA3DC7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C10E2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AA3DC7" w:rsidRDefault="00AA3DC7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AA3DC7" w:rsidRDefault="00AA3DC7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8B0C6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房屋状态</w:t>
            </w:r>
          </w:p>
        </w:tc>
        <w:tc>
          <w:tcPr>
            <w:tcW w:w="86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创建日期</w:t>
            </w:r>
          </w:p>
        </w:tc>
        <w:tc>
          <w:tcPr>
            <w:tcW w:w="869" w:type="dxa"/>
          </w:tcPr>
          <w:p w:rsidR="00AA3DC7" w:rsidRDefault="00AA3DC7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3DC7" w:rsidTr="00BA2B01">
        <w:tc>
          <w:tcPr>
            <w:tcW w:w="540" w:type="dxa"/>
          </w:tcPr>
          <w:p w:rsidR="00AA3DC7" w:rsidRDefault="00AA3DC7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AA3DC7" w:rsidRDefault="00AA3DC7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3DC7" w:rsidRDefault="00AA3DC7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3DC7" w:rsidRDefault="00AA3DC7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3DC7" w:rsidRDefault="00AA3DC7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DA225A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房屋详细</w:t>
      </w:r>
      <w:r w:rsidR="00A15322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CB14D9" w:rsidTr="00BA2B01">
        <w:tc>
          <w:tcPr>
            <w:tcW w:w="54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CB14D9" w:rsidRDefault="00CB14D9" w:rsidP="00CB14D9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17586F" w:rsidTr="00EE78AB">
        <w:tc>
          <w:tcPr>
            <w:tcW w:w="10147" w:type="dxa"/>
            <w:gridSpan w:val="8"/>
          </w:tcPr>
          <w:p w:rsidR="0017586F" w:rsidRDefault="0017586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403467" w:rsidTr="00BA2B01">
        <w:tc>
          <w:tcPr>
            <w:tcW w:w="540" w:type="dxa"/>
          </w:tcPr>
          <w:p w:rsidR="00403467" w:rsidRDefault="00403467" w:rsidP="00CB14D9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403467" w:rsidRDefault="008B0C68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房屋编号</w:t>
            </w:r>
          </w:p>
        </w:tc>
        <w:tc>
          <w:tcPr>
            <w:tcW w:w="869" w:type="dxa"/>
          </w:tcPr>
          <w:p w:rsidR="00403467" w:rsidRDefault="00403467" w:rsidP="00CB14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403467" w:rsidRDefault="00403467" w:rsidP="00CB14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403467" w:rsidRDefault="00DC412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403467" w:rsidRDefault="00DC412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403467" w:rsidRDefault="003A5EE4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403467" w:rsidRDefault="00403467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DA225A" w:rsidRDefault="00DA225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C10E2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DA225A" w:rsidRDefault="00DA225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DA225A" w:rsidRDefault="00DA225A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DA225A" w:rsidRDefault="00DA225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DA225A" w:rsidRDefault="00DA225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06701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DA225A" w:rsidRDefault="00DA225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DA225A" w:rsidRDefault="00DA225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A225A" w:rsidRDefault="00DA225A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A225A" w:rsidRDefault="00DA225A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DA225A" w:rsidRDefault="00DA225A">
            <w:r w:rsidRPr="006A39F0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E4484F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A225A" w:rsidTr="00BA2B01">
        <w:tc>
          <w:tcPr>
            <w:tcW w:w="540" w:type="dxa"/>
          </w:tcPr>
          <w:p w:rsidR="00DA225A" w:rsidRDefault="00DA225A" w:rsidP="00AB40C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  <w:bookmarkStart w:id="11" w:name="_GoBack"/>
            <w:bookmarkEnd w:id="11"/>
          </w:p>
        </w:tc>
        <w:tc>
          <w:tcPr>
            <w:tcW w:w="2011" w:type="dxa"/>
          </w:tcPr>
          <w:p w:rsidR="00DA225A" w:rsidRDefault="00DA225A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DA225A" w:rsidRDefault="00DA225A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DA225A" w:rsidRDefault="00DA225A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DA225A" w:rsidRDefault="00DA225A">
            <w:r w:rsidRPr="00EC1155"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A225A" w:rsidRDefault="00DA225A" w:rsidP="00DA225A">
            <w:pPr>
              <w:jc w:val="center"/>
            </w:pPr>
            <w:r w:rsidRPr="00DC09C9"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A225A" w:rsidRDefault="00DA225A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A225A" w:rsidRDefault="00DA225A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2" w:name="_Toc318103094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A3ADE" w:rsidRDefault="00505513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房屋简称：支持模糊查询。</w:t>
      </w:r>
    </w:p>
    <w:p w:rsidR="00505513" w:rsidRDefault="00505513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房屋状态：下拉框，内容为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空闲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已租住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</w:t>
      </w:r>
      <w:r w:rsidR="00DC15C8">
        <w:rPr>
          <w:rFonts w:hint="eastAsia"/>
          <w:color w:val="0000FF"/>
        </w:rPr>
        <w:t>“</w:t>
      </w:r>
      <w:r>
        <w:rPr>
          <w:rFonts w:hint="eastAsia"/>
          <w:color w:val="0000FF"/>
        </w:rPr>
        <w:t>已到期</w:t>
      </w:r>
      <w:r w:rsidR="00DC15C8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。</w:t>
      </w:r>
    </w:p>
    <w:p w:rsidR="007575CC" w:rsidRDefault="007575CC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查询：点击查询，查询结果显示符合查询条件的记录。</w:t>
      </w:r>
    </w:p>
    <w:p w:rsidR="008D2D9F" w:rsidRDefault="00585B71" w:rsidP="001F1C44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房屋编号：超链接，点击可进入房屋详细信息界面</w:t>
      </w:r>
      <w:r w:rsidR="008D2D9F">
        <w:rPr>
          <w:rFonts w:hint="eastAsia"/>
          <w:color w:val="0000FF"/>
        </w:rPr>
        <w:t>。</w:t>
      </w:r>
    </w:p>
    <w:p w:rsidR="00286679" w:rsidRPr="001F1C44" w:rsidRDefault="00286679" w:rsidP="00286679">
      <w:pPr>
        <w:pStyle w:val="a0"/>
        <w:ind w:left="360"/>
        <w:rPr>
          <w:color w:val="0000FF"/>
        </w:rPr>
      </w:pPr>
    </w:p>
    <w:p w:rsidR="0085492F" w:rsidRPr="005900BC" w:rsidRDefault="0065771A" w:rsidP="006F3AF8">
      <w:pPr>
        <w:pStyle w:val="a0"/>
        <w:tabs>
          <w:tab w:val="left" w:pos="3085"/>
        </w:tabs>
        <w:ind w:left="720"/>
        <w:rPr>
          <w:color w:val="0000FF"/>
        </w:rPr>
      </w:pPr>
      <w:r>
        <w:rPr>
          <w:color w:val="0000FF"/>
        </w:rPr>
        <w:tab/>
      </w:r>
    </w:p>
    <w:p w:rsidR="0085492F" w:rsidRDefault="002D4453" w:rsidP="0085492F">
      <w:pPr>
        <w:pStyle w:val="3"/>
      </w:pPr>
      <w:bookmarkStart w:id="13" w:name="_Toc318103095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Default="00530BF6" w:rsidP="0065771A">
      <w:pPr>
        <w:pStyle w:val="a0"/>
        <w:numPr>
          <w:ins w:id="14" w:author="Unknown"/>
        </w:numPr>
        <w:ind w:left="0"/>
        <w:rPr>
          <w:color w:val="0000FF"/>
        </w:rPr>
      </w:pPr>
      <w:r>
        <w:rPr>
          <w:rFonts w:hint="eastAsia"/>
          <w:color w:val="0000FF"/>
        </w:rPr>
        <w:t>1</w:t>
      </w:r>
      <w:r w:rsidR="001F1C44">
        <w:rPr>
          <w:rFonts w:hint="eastAsia"/>
          <w:color w:val="0000FF"/>
        </w:rPr>
        <w:t>、</w:t>
      </w:r>
    </w:p>
    <w:p w:rsidR="0085492F" w:rsidRDefault="002D4453" w:rsidP="0085492F">
      <w:pPr>
        <w:pStyle w:val="3"/>
      </w:pPr>
      <w:bookmarkStart w:id="15" w:name="_Toc318103096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6" w:name="_Toc318103097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6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14" w:rsidRDefault="00460414">
      <w:r>
        <w:separator/>
      </w:r>
    </w:p>
  </w:endnote>
  <w:endnote w:type="continuationSeparator" w:id="0">
    <w:p w:rsidR="00460414" w:rsidRDefault="0046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5D" w:rsidRDefault="001E735D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B82786">
      <w:rPr>
        <w:rStyle w:val="ab"/>
        <w:rFonts w:ascii="Book Antiqua" w:hAnsi="Book Antiqua"/>
        <w:noProof/>
      </w:rPr>
      <w:t>8</w:t>
    </w:r>
    <w:r>
      <w:rPr>
        <w:rStyle w:val="ab"/>
        <w:rFonts w:ascii="Book Antiqua" w:hAnsi="Book Antiqua"/>
      </w:rPr>
      <w:fldChar w:fldCharType="end"/>
    </w:r>
  </w:p>
  <w:p w:rsidR="001E735D" w:rsidRDefault="001E735D">
    <w:pPr>
      <w:pStyle w:val="a5"/>
      <w:tabs>
        <w:tab w:val="clear" w:pos="7920"/>
      </w:tabs>
      <w:ind w:right="360"/>
    </w:pPr>
  </w:p>
  <w:p w:rsidR="001E735D" w:rsidRDefault="001E735D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5D" w:rsidRDefault="001E735D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14" w:rsidRDefault="00460414">
      <w:r>
        <w:separator/>
      </w:r>
    </w:p>
  </w:footnote>
  <w:footnote w:type="continuationSeparator" w:id="0">
    <w:p w:rsidR="00460414" w:rsidRDefault="00460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35D" w:rsidRDefault="001E735D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460414">
      <w:fldChar w:fldCharType="begin"/>
    </w:r>
    <w:r w:rsidR="00460414">
      <w:instrText xml:space="preserve"> REF DocControlNumber </w:instrText>
    </w:r>
    <w:r w:rsidR="00460414">
      <w:fldChar w:fldCharType="separate"/>
    </w:r>
    <w:r>
      <w:instrText xml:space="preserve"> </w:instrText>
    </w:r>
    <w:r w:rsidR="00460414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460414">
      <w:fldChar w:fldCharType="begin"/>
    </w:r>
    <w:r w:rsidR="00460414">
      <w:instrText xml:space="preserve"> REF DocControlNumber </w:instrText>
    </w:r>
    <w:r w:rsidR="00460414">
      <w:fldChar w:fldCharType="separate"/>
    </w:r>
    <w:r>
      <w:instrText xml:space="preserve"> </w:instrText>
    </w:r>
    <w:r w:rsidR="00460414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1E735D" w:rsidRDefault="001E735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2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2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5"/>
  </w:num>
  <w:num w:numId="8">
    <w:abstractNumId w:val="7"/>
  </w:num>
  <w:num w:numId="9">
    <w:abstractNumId w:val="23"/>
  </w:num>
  <w:num w:numId="10">
    <w:abstractNumId w:val="25"/>
  </w:num>
  <w:num w:numId="11">
    <w:abstractNumId w:val="1"/>
  </w:num>
  <w:num w:numId="12">
    <w:abstractNumId w:val="17"/>
  </w:num>
  <w:num w:numId="13">
    <w:abstractNumId w:val="20"/>
  </w:num>
  <w:num w:numId="14">
    <w:abstractNumId w:val="24"/>
  </w:num>
  <w:num w:numId="15">
    <w:abstractNumId w:val="18"/>
  </w:num>
  <w:num w:numId="16">
    <w:abstractNumId w:val="19"/>
  </w:num>
  <w:num w:numId="17">
    <w:abstractNumId w:val="8"/>
  </w:num>
  <w:num w:numId="18">
    <w:abstractNumId w:val="9"/>
  </w:num>
  <w:num w:numId="19">
    <w:abstractNumId w:val="6"/>
  </w:num>
  <w:num w:numId="20">
    <w:abstractNumId w:val="22"/>
  </w:num>
  <w:num w:numId="21">
    <w:abstractNumId w:val="2"/>
  </w:num>
  <w:num w:numId="22">
    <w:abstractNumId w:val="12"/>
  </w:num>
  <w:num w:numId="23">
    <w:abstractNumId w:val="11"/>
  </w:num>
  <w:num w:numId="24">
    <w:abstractNumId w:val="26"/>
  </w:num>
  <w:num w:numId="25">
    <w:abstractNumId w:val="5"/>
  </w:num>
  <w:num w:numId="26">
    <w:abstractNumId w:val="4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A2F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484D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E735D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414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6C70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5B71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6556"/>
    <w:rsid w:val="008A09FD"/>
    <w:rsid w:val="008A1E71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2628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82786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0E22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277D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4B8E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25A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</Template>
  <TotalTime>2148</TotalTime>
  <Pages>8</Pages>
  <Words>465</Words>
  <Characters>2655</Characters>
  <Application>Microsoft Office Word</Application>
  <DocSecurity>0</DocSecurity>
  <Lines>22</Lines>
  <Paragraphs>6</Paragraphs>
  <ScaleCrop>false</ScaleCrop>
  <Company>oracle</Company>
  <LinksUpToDate>false</LinksUpToDate>
  <CharactersWithSpaces>3114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30</cp:revision>
  <cp:lastPrinted>2007-01-11T05:54:00Z</cp:lastPrinted>
  <dcterms:created xsi:type="dcterms:W3CDTF">2012-02-17T10:36:00Z</dcterms:created>
  <dcterms:modified xsi:type="dcterms:W3CDTF">2012-03-01T11:39:00Z</dcterms:modified>
</cp:coreProperties>
</file>