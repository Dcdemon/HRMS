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C74" w:rsidRDefault="00F05C74">
      <w:pPr>
        <w:pStyle w:val="TitleBar"/>
        <w:ind w:left="720"/>
      </w:pPr>
    </w:p>
    <w:p w:rsidR="00F05C74" w:rsidRDefault="00F05C74">
      <w:pPr>
        <w:pStyle w:val="RouteTitle"/>
        <w:ind w:left="720"/>
      </w:pPr>
    </w:p>
    <w:p w:rsidR="00F05C74" w:rsidRDefault="00F05C74">
      <w:pPr>
        <w:pStyle w:val="RouteTitle"/>
        <w:ind w:left="720"/>
        <w:rPr>
          <w:rStyle w:val="HighlightedVariable"/>
          <w:rFonts w:ascii="Book Antiqua" w:hAnsi="Book Antiqua"/>
        </w:rPr>
      </w:pPr>
      <w:r>
        <w:rPr>
          <w:rFonts w:hint="eastAsia"/>
        </w:rPr>
        <w:t>Hand Enterprise Solutions</w:t>
      </w:r>
    </w:p>
    <w:p w:rsidR="00F05C74" w:rsidRPr="00752803" w:rsidRDefault="006F06D9" w:rsidP="001A79D0">
      <w:pPr>
        <w:pStyle w:val="a9"/>
        <w:ind w:left="720"/>
        <w:rPr>
          <w:sz w:val="30"/>
          <w:lang w:val="nl-NL"/>
        </w:rPr>
      </w:pPr>
      <w:r>
        <w:rPr>
          <w:rStyle w:val="HighlightedVariable"/>
          <w:rFonts w:ascii="Book Antiqua" w:hAnsi="Book Antiqua" w:hint="eastAsia"/>
        </w:rPr>
        <w:t>入住人员</w:t>
      </w:r>
      <w:r w:rsidR="00225D3E">
        <w:rPr>
          <w:rStyle w:val="HighlightedVariable"/>
          <w:rFonts w:ascii="Book Antiqua" w:hAnsi="Book Antiqua" w:hint="eastAsia"/>
        </w:rPr>
        <w:t>信息</w:t>
      </w:r>
      <w:r w:rsidR="00796065">
        <w:rPr>
          <w:rStyle w:val="HighlightedVariable"/>
          <w:rFonts w:ascii="Book Antiqua" w:hAnsi="Book Antiqua" w:hint="eastAsia"/>
        </w:rPr>
        <w:t>查询</w:t>
      </w:r>
      <w:r w:rsidR="001A79D0">
        <w:rPr>
          <w:rStyle w:val="HighlightedVariable"/>
          <w:rFonts w:ascii="Book Antiqua" w:hAnsi="Book Antiqua" w:hint="eastAsia"/>
        </w:rPr>
        <w:t>需求说明书</w:t>
      </w:r>
    </w:p>
    <w:p w:rsidR="00F05C74" w:rsidRPr="00752803" w:rsidRDefault="00F05C74">
      <w:pPr>
        <w:pStyle w:val="a0"/>
        <w:tabs>
          <w:tab w:val="left" w:pos="4320"/>
        </w:tabs>
        <w:spacing w:after="0"/>
        <w:ind w:left="720"/>
        <w:rPr>
          <w:lang w:val="nl-NL"/>
        </w:rPr>
      </w:pPr>
    </w:p>
    <w:p w:rsidR="00F05C74" w:rsidRPr="00752803" w:rsidRDefault="00F05C74">
      <w:pPr>
        <w:pStyle w:val="a0"/>
        <w:tabs>
          <w:tab w:val="left" w:pos="4320"/>
        </w:tabs>
        <w:spacing w:after="0"/>
        <w:ind w:left="720"/>
        <w:rPr>
          <w:lang w:val="nl-NL"/>
        </w:rPr>
      </w:pPr>
    </w:p>
    <w:p w:rsidR="001A79D0" w:rsidRDefault="001A79D0" w:rsidP="001A79D0">
      <w:pPr>
        <w:pStyle w:val="a0"/>
        <w:tabs>
          <w:tab w:val="left" w:pos="4320"/>
        </w:tabs>
        <w:spacing w:after="0"/>
        <w:ind w:left="720"/>
      </w:pPr>
      <w:bookmarkStart w:id="0" w:name="_Toc456527581"/>
      <w:r>
        <w:rPr>
          <w:rFonts w:hint="eastAsia"/>
        </w:rPr>
        <w:t>作者</w:t>
      </w:r>
      <w:r>
        <w:t>:</w:t>
      </w:r>
      <w:r>
        <w:tab/>
      </w:r>
      <w:r>
        <w:rPr>
          <w:rFonts w:hint="eastAsia"/>
        </w:rPr>
        <w:t>汉得顾问</w:t>
      </w:r>
    </w:p>
    <w:p w:rsidR="001A79D0" w:rsidRDefault="001A79D0" w:rsidP="001A79D0">
      <w:pPr>
        <w:pStyle w:val="a0"/>
        <w:tabs>
          <w:tab w:val="left" w:pos="4320"/>
        </w:tabs>
        <w:spacing w:after="0"/>
        <w:ind w:left="720"/>
      </w:pPr>
      <w:r>
        <w:rPr>
          <w:rFonts w:hint="eastAsia"/>
        </w:rPr>
        <w:t>建档日期</w:t>
      </w:r>
      <w:r>
        <w:t>:</w:t>
      </w:r>
      <w:r>
        <w:tab/>
        <w:t>20</w:t>
      </w:r>
      <w:r w:rsidR="008A679D">
        <w:rPr>
          <w:rFonts w:hint="eastAsia"/>
        </w:rPr>
        <w:t>1</w:t>
      </w:r>
      <w:r w:rsidR="005C3CBB">
        <w:rPr>
          <w:rFonts w:hint="eastAsia"/>
        </w:rPr>
        <w:t>2</w:t>
      </w:r>
      <w:r>
        <w:t>-</w:t>
      </w:r>
      <w:r w:rsidR="002638BA">
        <w:rPr>
          <w:rFonts w:hint="eastAsia"/>
        </w:rPr>
        <w:t>0</w:t>
      </w:r>
      <w:r w:rsidR="005C3CBB">
        <w:rPr>
          <w:rFonts w:hint="eastAsia"/>
        </w:rPr>
        <w:t>2</w:t>
      </w:r>
      <w:r>
        <w:t>-</w:t>
      </w:r>
      <w:r w:rsidR="008A679D">
        <w:rPr>
          <w:rFonts w:hint="eastAsia"/>
        </w:rPr>
        <w:t>17</w:t>
      </w:r>
    </w:p>
    <w:p w:rsidR="001A79D0" w:rsidRDefault="001A79D0" w:rsidP="00883B17">
      <w:pPr>
        <w:pStyle w:val="a0"/>
        <w:tabs>
          <w:tab w:val="left" w:pos="4315"/>
        </w:tabs>
        <w:spacing w:after="0"/>
        <w:ind w:left="720"/>
      </w:pPr>
      <w:r>
        <w:rPr>
          <w:rFonts w:hint="eastAsia"/>
        </w:rPr>
        <w:t>上次更新</w:t>
      </w:r>
      <w:r>
        <w:t>:</w:t>
      </w:r>
      <w:r>
        <w:tab/>
      </w:r>
    </w:p>
    <w:p w:rsidR="001A79D0" w:rsidRDefault="001A79D0" w:rsidP="00883B17">
      <w:pPr>
        <w:pStyle w:val="a0"/>
        <w:tabs>
          <w:tab w:val="left" w:pos="4430"/>
        </w:tabs>
        <w:spacing w:after="0"/>
        <w:ind w:left="720"/>
      </w:pPr>
      <w:r>
        <w:rPr>
          <w:rFonts w:hint="eastAsia"/>
        </w:rPr>
        <w:t>控制号</w:t>
      </w:r>
      <w:r>
        <w:t>:</w:t>
      </w:r>
      <w:r>
        <w:tab/>
      </w:r>
    </w:p>
    <w:p w:rsidR="001A79D0" w:rsidRDefault="001A79D0" w:rsidP="001A79D0">
      <w:pPr>
        <w:pStyle w:val="a0"/>
        <w:tabs>
          <w:tab w:val="left" w:pos="4230"/>
        </w:tabs>
        <w:spacing w:after="0"/>
        <w:ind w:left="720"/>
      </w:pPr>
      <w:r>
        <w:rPr>
          <w:rFonts w:hint="eastAsia"/>
        </w:rPr>
        <w:t>版本</w:t>
      </w:r>
      <w:r>
        <w:t>:</w:t>
      </w:r>
      <w:r>
        <w:tab/>
      </w:r>
      <w:bookmarkStart w:id="1" w:name="DocVersion"/>
      <w:r>
        <w:t xml:space="preserve"> </w:t>
      </w:r>
      <w:bookmarkEnd w:id="1"/>
      <w:r w:rsidR="005C3CBB">
        <w:rPr>
          <w:rFonts w:hint="eastAsia"/>
        </w:rPr>
        <w:t>1</w:t>
      </w:r>
      <w:r>
        <w:rPr>
          <w:rFonts w:hint="eastAsia"/>
        </w:rPr>
        <w:t>.0</w:t>
      </w:r>
    </w:p>
    <w:p w:rsidR="001A79D0" w:rsidRDefault="001A79D0" w:rsidP="001A79D0">
      <w:pPr>
        <w:pStyle w:val="a0"/>
        <w:tabs>
          <w:tab w:val="left" w:pos="4320"/>
        </w:tabs>
        <w:spacing w:after="0"/>
        <w:ind w:left="720"/>
      </w:pPr>
    </w:p>
    <w:p w:rsidR="001A79D0" w:rsidRDefault="001A79D0" w:rsidP="001A79D0">
      <w:pPr>
        <w:pStyle w:val="a0"/>
        <w:ind w:left="720"/>
      </w:pPr>
    </w:p>
    <w:p w:rsidR="001A79D0" w:rsidRDefault="00883B17" w:rsidP="001A79D0">
      <w:pPr>
        <w:pStyle w:val="a0"/>
        <w:tabs>
          <w:tab w:val="left" w:pos="4320"/>
        </w:tabs>
        <w:ind w:left="720"/>
        <w:rPr>
          <w:b/>
        </w:rPr>
      </w:pPr>
      <w:r>
        <w:rPr>
          <w:rFonts w:hint="eastAsia"/>
          <w:b/>
        </w:rPr>
        <w:t>确认</w:t>
      </w:r>
      <w:r w:rsidR="001A79D0">
        <w:rPr>
          <w:b/>
        </w:rPr>
        <w:t>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0"/>
      </w:tblGrid>
      <w:tr w:rsidR="00883B17" w:rsidTr="00B03851">
        <w:trPr>
          <w:trHeight w:val="1780"/>
        </w:trPr>
        <w:tc>
          <w:tcPr>
            <w:tcW w:w="8460" w:type="dxa"/>
            <w:shd w:val="clear" w:color="auto" w:fill="auto"/>
          </w:tcPr>
          <w:p w:rsidR="00883B17" w:rsidRDefault="00883B17" w:rsidP="00B03851">
            <w:pPr>
              <w:pStyle w:val="a0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  <w:tr w:rsidR="00883B17" w:rsidTr="00B03851">
        <w:trPr>
          <w:trHeight w:val="1835"/>
        </w:trPr>
        <w:tc>
          <w:tcPr>
            <w:tcW w:w="8460" w:type="dxa"/>
            <w:shd w:val="clear" w:color="auto" w:fill="auto"/>
          </w:tcPr>
          <w:p w:rsidR="00883B17" w:rsidRDefault="00883B17" w:rsidP="00B03851">
            <w:pPr>
              <w:pStyle w:val="a0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  <w:tr w:rsidR="00883B17" w:rsidTr="00B03851">
        <w:trPr>
          <w:trHeight w:val="1804"/>
        </w:trPr>
        <w:tc>
          <w:tcPr>
            <w:tcW w:w="8460" w:type="dxa"/>
            <w:shd w:val="clear" w:color="auto" w:fill="auto"/>
          </w:tcPr>
          <w:p w:rsidR="00883B17" w:rsidRDefault="00883B17" w:rsidP="00B03851">
            <w:pPr>
              <w:pStyle w:val="a0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</w:tbl>
    <w:p w:rsidR="00883B17" w:rsidRDefault="00883B17" w:rsidP="001A79D0">
      <w:pPr>
        <w:pStyle w:val="a0"/>
        <w:tabs>
          <w:tab w:val="left" w:pos="4320"/>
        </w:tabs>
        <w:ind w:left="720"/>
      </w:pPr>
    </w:p>
    <w:p w:rsidR="00F05C74" w:rsidRDefault="00F05C74">
      <w:pPr>
        <w:pStyle w:val="2"/>
        <w:spacing w:after="0"/>
      </w:pPr>
      <w:bookmarkStart w:id="2" w:name="_Toc318100810"/>
      <w:r>
        <w:rPr>
          <w:rFonts w:hint="eastAsia"/>
        </w:rPr>
        <w:lastRenderedPageBreak/>
        <w:t>文档控制</w:t>
      </w:r>
      <w:bookmarkEnd w:id="0"/>
      <w:bookmarkEnd w:id="2"/>
    </w:p>
    <w:p w:rsidR="00F05C74" w:rsidRDefault="00F05C74">
      <w:pPr>
        <w:pStyle w:val="HeadingBar"/>
      </w:pPr>
    </w:p>
    <w:p w:rsidR="00F05C74" w:rsidRDefault="00F05C74"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记录更改</w:t>
      </w:r>
    </w:p>
    <w:p w:rsidR="00F05C74" w:rsidRDefault="00F05C74">
      <w:pPr>
        <w:pStyle w:val="a0"/>
      </w:pPr>
    </w:p>
    <w:tbl>
      <w:tblPr>
        <w:tblW w:w="0" w:type="auto"/>
        <w:tblInd w:w="8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080"/>
        <w:gridCol w:w="1398"/>
        <w:gridCol w:w="712"/>
        <w:gridCol w:w="2297"/>
        <w:gridCol w:w="1989"/>
      </w:tblGrid>
      <w:tr w:rsidR="00F05C74">
        <w:trPr>
          <w:cantSplit/>
          <w:tblHeader/>
        </w:trPr>
        <w:tc>
          <w:tcPr>
            <w:tcW w:w="1080" w:type="dxa"/>
            <w:tcBorders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日期</w:t>
            </w:r>
          </w:p>
        </w:tc>
        <w:tc>
          <w:tcPr>
            <w:tcW w:w="1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作者</w:t>
            </w:r>
          </w:p>
        </w:tc>
        <w:tc>
          <w:tcPr>
            <w:tcW w:w="71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版本</w:t>
            </w:r>
          </w:p>
        </w:tc>
        <w:tc>
          <w:tcPr>
            <w:tcW w:w="2297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文档状态</w:t>
            </w:r>
          </w:p>
        </w:tc>
        <w:tc>
          <w:tcPr>
            <w:tcW w:w="1989" w:type="dxa"/>
            <w:tcBorders>
              <w:left w:val="nil"/>
              <w:bottom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更改参考</w:t>
            </w:r>
          </w:p>
        </w:tc>
      </w:tr>
      <w:tr w:rsidR="00F05C74" w:rsidTr="00CB3AC8">
        <w:trPr>
          <w:cantSplit/>
          <w:trHeight w:hRule="exact" w:val="60"/>
          <w:tblHeader/>
        </w:trPr>
        <w:tc>
          <w:tcPr>
            <w:tcW w:w="1080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1398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712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2297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1989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</w:tr>
      <w:tr w:rsidR="00F05C74" w:rsidTr="00CB3AC8">
        <w:trPr>
          <w:cantSplit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F05C74">
            <w:pPr>
              <w:pStyle w:val="TableText"/>
            </w:pPr>
            <w:r>
              <w:t>20</w:t>
            </w:r>
            <w:r w:rsidR="005C3CBB">
              <w:rPr>
                <w:rFonts w:hint="eastAsia"/>
              </w:rPr>
              <w:t>12</w:t>
            </w:r>
            <w:r w:rsidR="00FB6863">
              <w:rPr>
                <w:rFonts w:hint="eastAsia"/>
              </w:rPr>
              <w:t>-</w:t>
            </w:r>
            <w:r w:rsidR="005C3CBB">
              <w:rPr>
                <w:rFonts w:hint="eastAsia"/>
              </w:rPr>
              <w:t>2</w:t>
            </w:r>
            <w:r w:rsidR="008A679D">
              <w:rPr>
                <w:rFonts w:hint="eastAsia"/>
              </w:rPr>
              <w:t>-17</w:t>
            </w: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5C3CBB">
            <w:pPr>
              <w:pStyle w:val="TableText"/>
            </w:pPr>
            <w:r>
              <w:rPr>
                <w:rFonts w:hint="eastAsia"/>
              </w:rPr>
              <w:t>肖</w:t>
            </w:r>
            <w:proofErr w:type="gramStart"/>
            <w:r>
              <w:rPr>
                <w:rFonts w:hint="eastAsia"/>
              </w:rPr>
              <w:t>泱</w:t>
            </w:r>
            <w:proofErr w:type="gramEnd"/>
          </w:p>
        </w:tc>
        <w:tc>
          <w:tcPr>
            <w:tcW w:w="712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F05C74">
            <w:pPr>
              <w:pStyle w:val="TableText"/>
            </w:pPr>
            <w:r>
              <w:t>1.0</w:t>
            </w:r>
          </w:p>
        </w:tc>
        <w:tc>
          <w:tcPr>
            <w:tcW w:w="2297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AA73FB">
            <w:pPr>
              <w:pStyle w:val="TableText"/>
            </w:pPr>
            <w:r>
              <w:rPr>
                <w:rFonts w:hint="eastAsia"/>
              </w:rPr>
              <w:t>New</w:t>
            </w:r>
          </w:p>
        </w:tc>
        <w:tc>
          <w:tcPr>
            <w:tcW w:w="1989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F05C74">
            <w:pPr>
              <w:pStyle w:val="TableText"/>
            </w:pPr>
            <w:r>
              <w:t xml:space="preserve">No Previous Version </w:t>
            </w:r>
          </w:p>
        </w:tc>
      </w:tr>
      <w:tr w:rsidR="00CB3AC8" w:rsidTr="00E07843">
        <w:trPr>
          <w:cantSplit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712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2297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1989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</w:tr>
      <w:tr w:rsidR="00E07843" w:rsidTr="00CB3AC8">
        <w:trPr>
          <w:cantSplit/>
        </w:trPr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712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2297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1989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5C3CBB">
            <w:pPr>
              <w:pStyle w:val="TableText"/>
            </w:pPr>
          </w:p>
        </w:tc>
      </w:tr>
    </w:tbl>
    <w:p w:rsidR="00F05C74" w:rsidRPr="00562FD1" w:rsidRDefault="00F05C74">
      <w:pPr>
        <w:pStyle w:val="a0"/>
      </w:pPr>
    </w:p>
    <w:p w:rsidR="00F05C74" w:rsidRDefault="00F05C74">
      <w:pPr>
        <w:pStyle w:val="HeadingBar"/>
      </w:pPr>
    </w:p>
    <w:p w:rsidR="00F05C74" w:rsidRDefault="00F05C74"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审阅人</w:t>
      </w:r>
    </w:p>
    <w:p w:rsidR="00F05C74" w:rsidRDefault="00F05C74">
      <w:pPr>
        <w:pStyle w:val="a0"/>
      </w:pPr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3960"/>
      </w:tblGrid>
      <w:tr w:rsidR="00F05C74">
        <w:trPr>
          <w:cantSplit/>
          <w:tblHeader/>
        </w:trPr>
        <w:tc>
          <w:tcPr>
            <w:tcW w:w="3960" w:type="dxa"/>
            <w:tcBorders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姓名</w:t>
            </w:r>
          </w:p>
        </w:tc>
        <w:tc>
          <w:tcPr>
            <w:tcW w:w="3960" w:type="dxa"/>
            <w:tcBorders>
              <w:left w:val="nil"/>
              <w:bottom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职位</w:t>
            </w:r>
          </w:p>
        </w:tc>
      </w:tr>
      <w:tr w:rsidR="00F05C74">
        <w:trPr>
          <w:cantSplit/>
          <w:trHeight w:hRule="exact" w:val="60"/>
          <w:tblHeader/>
        </w:trPr>
        <w:tc>
          <w:tcPr>
            <w:tcW w:w="3960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3960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</w:tr>
      <w:tr w:rsidR="00F05C74">
        <w:trPr>
          <w:cantSplit/>
        </w:trPr>
        <w:tc>
          <w:tcPr>
            <w:tcW w:w="3960" w:type="dxa"/>
            <w:tcBorders>
              <w:top w:val="nil"/>
            </w:tcBorders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  <w:tcBorders>
              <w:top w:val="nil"/>
            </w:tcBorders>
          </w:tcPr>
          <w:p w:rsidR="00F05C74" w:rsidRDefault="00F05C74">
            <w:pPr>
              <w:pStyle w:val="TableText"/>
            </w:pPr>
          </w:p>
        </w:tc>
      </w:tr>
      <w:tr w:rsidR="00F05C74">
        <w:trPr>
          <w:cantSplit/>
        </w:trPr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</w:tr>
      <w:tr w:rsidR="00F05C74">
        <w:trPr>
          <w:cantSplit/>
        </w:trPr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</w:tr>
      <w:tr w:rsidR="00F05C74">
        <w:trPr>
          <w:cantSplit/>
        </w:trPr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</w:tr>
    </w:tbl>
    <w:p w:rsidR="00F05C74" w:rsidRDefault="00F05C74">
      <w:pPr>
        <w:pStyle w:val="a0"/>
      </w:pPr>
    </w:p>
    <w:p w:rsidR="00F05C74" w:rsidRDefault="00F05C74">
      <w:pPr>
        <w:pStyle w:val="HeadingBar"/>
      </w:pPr>
    </w:p>
    <w:p w:rsidR="00F05C74" w:rsidRDefault="00F05C74"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分发</w:t>
      </w:r>
    </w:p>
    <w:p w:rsidR="00F05C74" w:rsidRDefault="00F05C74">
      <w:pPr>
        <w:pStyle w:val="a0"/>
      </w:pPr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429"/>
        <w:gridCol w:w="3429"/>
      </w:tblGrid>
      <w:tr w:rsidR="00F05C74">
        <w:trPr>
          <w:cantSplit/>
          <w:tblHeader/>
        </w:trPr>
        <w:tc>
          <w:tcPr>
            <w:tcW w:w="918" w:type="dxa"/>
            <w:tcBorders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拷贝号</w:t>
            </w:r>
          </w:p>
        </w:tc>
        <w:tc>
          <w:tcPr>
            <w:tcW w:w="3429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姓名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职位</w:t>
            </w:r>
          </w:p>
        </w:tc>
      </w:tr>
      <w:tr w:rsidR="00F05C74">
        <w:trPr>
          <w:cantSplit/>
          <w:trHeight w:hRule="exact" w:val="60"/>
          <w:tblHeader/>
        </w:trPr>
        <w:tc>
          <w:tcPr>
            <w:tcW w:w="918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</w:tr>
      <w:tr w:rsidR="00F05C74">
        <w:trPr>
          <w:cantSplit/>
        </w:trPr>
        <w:tc>
          <w:tcPr>
            <w:tcW w:w="918" w:type="dxa"/>
            <w:tcBorders>
              <w:top w:val="nil"/>
            </w:tcBorders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  <w:tcBorders>
              <w:top w:val="nil"/>
            </w:tcBorders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  <w:tcBorders>
              <w:top w:val="nil"/>
            </w:tcBorders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05C74">
        <w:trPr>
          <w:cantSplit/>
        </w:trPr>
        <w:tc>
          <w:tcPr>
            <w:tcW w:w="918" w:type="dxa"/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05C74">
        <w:trPr>
          <w:cantSplit/>
        </w:trPr>
        <w:tc>
          <w:tcPr>
            <w:tcW w:w="918" w:type="dxa"/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05C74">
        <w:trPr>
          <w:cantSplit/>
        </w:trPr>
        <w:tc>
          <w:tcPr>
            <w:tcW w:w="918" w:type="dxa"/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</w:pPr>
          </w:p>
        </w:tc>
      </w:tr>
    </w:tbl>
    <w:p w:rsidR="00F05C74" w:rsidRDefault="00F05C74">
      <w:pPr>
        <w:pStyle w:val="Note"/>
        <w:numPr>
          <w:ilvl w:val="0"/>
          <w:numId w:val="2"/>
        </w:numPr>
      </w:pPr>
      <w:r>
        <w:t xml:space="preserve">The copy numbers referenced above should be written into the </w:t>
      </w:r>
      <w:r>
        <w:rPr>
          <w:b/>
        </w:rPr>
        <w:t>Copy Number</w:t>
      </w:r>
      <w:r>
        <w:t xml:space="preserve"> space on the cover of each distributed copy.  If the document is not controlled, you can delete this table and the </w:t>
      </w:r>
      <w:r>
        <w:rPr>
          <w:b/>
        </w:rPr>
        <w:t>Copy Number</w:t>
      </w:r>
      <w:r>
        <w:t xml:space="preserve"> label from the cover page.</w:t>
      </w:r>
    </w:p>
    <w:p w:rsidR="00F05C74" w:rsidRDefault="00F05C74">
      <w:pPr>
        <w:pStyle w:val="a0"/>
      </w:pPr>
    </w:p>
    <w:p w:rsidR="00F05C74" w:rsidRDefault="00F05C74">
      <w:pPr>
        <w:pStyle w:val="TOC1"/>
        <w:ind w:left="720"/>
      </w:pPr>
      <w:r>
        <w:rPr>
          <w:rFonts w:hint="eastAsia"/>
        </w:rPr>
        <w:lastRenderedPageBreak/>
        <w:t>文档目录</w:t>
      </w:r>
    </w:p>
    <w:p w:rsidR="00D125CA" w:rsidRDefault="00F05C74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18100810" w:history="1">
        <w:r w:rsidR="00D125CA" w:rsidRPr="00137DC8">
          <w:rPr>
            <w:rStyle w:val="ad"/>
            <w:rFonts w:hint="eastAsia"/>
            <w:noProof/>
          </w:rPr>
          <w:t>文档控制</w:t>
        </w:r>
        <w:r w:rsidR="00D125CA">
          <w:rPr>
            <w:noProof/>
            <w:webHidden/>
          </w:rPr>
          <w:tab/>
        </w:r>
        <w:r w:rsidR="00D125CA">
          <w:rPr>
            <w:noProof/>
            <w:webHidden/>
          </w:rPr>
          <w:fldChar w:fldCharType="begin"/>
        </w:r>
        <w:r w:rsidR="00D125CA">
          <w:rPr>
            <w:noProof/>
            <w:webHidden/>
          </w:rPr>
          <w:instrText xml:space="preserve"> PAGEREF _Toc318100810 \h </w:instrText>
        </w:r>
        <w:r w:rsidR="00D125CA">
          <w:rPr>
            <w:noProof/>
            <w:webHidden/>
          </w:rPr>
        </w:r>
        <w:r w:rsidR="00D125CA">
          <w:rPr>
            <w:noProof/>
            <w:webHidden/>
          </w:rPr>
          <w:fldChar w:fldCharType="separate"/>
        </w:r>
        <w:r w:rsidR="00D125CA">
          <w:rPr>
            <w:noProof/>
            <w:webHidden/>
          </w:rPr>
          <w:t>2</w:t>
        </w:r>
        <w:r w:rsidR="00D125CA">
          <w:rPr>
            <w:noProof/>
            <w:webHidden/>
          </w:rPr>
          <w:fldChar w:fldCharType="end"/>
        </w:r>
      </w:hyperlink>
    </w:p>
    <w:p w:rsidR="00D125CA" w:rsidRDefault="00B0298E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100811" w:history="1">
        <w:r w:rsidR="00D125CA" w:rsidRPr="00137DC8">
          <w:rPr>
            <w:rStyle w:val="ad"/>
            <w:noProof/>
          </w:rPr>
          <w:t xml:space="preserve">1 </w:t>
        </w:r>
        <w:r w:rsidR="00D125CA" w:rsidRPr="00137DC8">
          <w:rPr>
            <w:rStyle w:val="ad"/>
            <w:rFonts w:hint="eastAsia"/>
            <w:noProof/>
          </w:rPr>
          <w:t>功能概述</w:t>
        </w:r>
        <w:r w:rsidR="00D125CA">
          <w:rPr>
            <w:noProof/>
            <w:webHidden/>
          </w:rPr>
          <w:tab/>
        </w:r>
        <w:r w:rsidR="00D125CA">
          <w:rPr>
            <w:noProof/>
            <w:webHidden/>
          </w:rPr>
          <w:fldChar w:fldCharType="begin"/>
        </w:r>
        <w:r w:rsidR="00D125CA">
          <w:rPr>
            <w:noProof/>
            <w:webHidden/>
          </w:rPr>
          <w:instrText xml:space="preserve"> PAGEREF _Toc318100811 \h </w:instrText>
        </w:r>
        <w:r w:rsidR="00D125CA">
          <w:rPr>
            <w:noProof/>
            <w:webHidden/>
          </w:rPr>
        </w:r>
        <w:r w:rsidR="00D125CA">
          <w:rPr>
            <w:noProof/>
            <w:webHidden/>
          </w:rPr>
          <w:fldChar w:fldCharType="separate"/>
        </w:r>
        <w:r w:rsidR="00D125CA">
          <w:rPr>
            <w:noProof/>
            <w:webHidden/>
          </w:rPr>
          <w:t>4</w:t>
        </w:r>
        <w:r w:rsidR="00D125CA">
          <w:rPr>
            <w:noProof/>
            <w:webHidden/>
          </w:rPr>
          <w:fldChar w:fldCharType="end"/>
        </w:r>
      </w:hyperlink>
    </w:p>
    <w:p w:rsidR="00D125CA" w:rsidRDefault="00B0298E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100812" w:history="1">
        <w:r w:rsidR="00D125CA" w:rsidRPr="00137DC8">
          <w:rPr>
            <w:rStyle w:val="ad"/>
            <w:noProof/>
          </w:rPr>
          <w:t xml:space="preserve">2 </w:t>
        </w:r>
        <w:r w:rsidR="00D125CA" w:rsidRPr="00137DC8">
          <w:rPr>
            <w:rStyle w:val="ad"/>
            <w:rFonts w:hint="eastAsia"/>
            <w:noProof/>
          </w:rPr>
          <w:t>入住人员信息查询</w:t>
        </w:r>
        <w:r w:rsidR="00D125CA">
          <w:rPr>
            <w:noProof/>
            <w:webHidden/>
          </w:rPr>
          <w:tab/>
        </w:r>
        <w:r w:rsidR="00D125CA">
          <w:rPr>
            <w:noProof/>
            <w:webHidden/>
          </w:rPr>
          <w:fldChar w:fldCharType="begin"/>
        </w:r>
        <w:r w:rsidR="00D125CA">
          <w:rPr>
            <w:noProof/>
            <w:webHidden/>
          </w:rPr>
          <w:instrText xml:space="preserve"> PAGEREF _Toc318100812 \h </w:instrText>
        </w:r>
        <w:r w:rsidR="00D125CA">
          <w:rPr>
            <w:noProof/>
            <w:webHidden/>
          </w:rPr>
        </w:r>
        <w:r w:rsidR="00D125CA">
          <w:rPr>
            <w:noProof/>
            <w:webHidden/>
          </w:rPr>
          <w:fldChar w:fldCharType="separate"/>
        </w:r>
        <w:r w:rsidR="00D125CA">
          <w:rPr>
            <w:noProof/>
            <w:webHidden/>
          </w:rPr>
          <w:t>5</w:t>
        </w:r>
        <w:r w:rsidR="00D125CA">
          <w:rPr>
            <w:noProof/>
            <w:webHidden/>
          </w:rPr>
          <w:fldChar w:fldCharType="end"/>
        </w:r>
      </w:hyperlink>
    </w:p>
    <w:p w:rsidR="00D125CA" w:rsidRDefault="00B0298E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100813" w:history="1">
        <w:r w:rsidR="00D125CA" w:rsidRPr="00137DC8">
          <w:rPr>
            <w:rStyle w:val="ad"/>
            <w:noProof/>
          </w:rPr>
          <w:t xml:space="preserve">2.1 </w:t>
        </w:r>
        <w:r w:rsidR="00D125CA" w:rsidRPr="00137DC8">
          <w:rPr>
            <w:rStyle w:val="ad"/>
            <w:rFonts w:hint="eastAsia"/>
            <w:noProof/>
          </w:rPr>
          <w:t>前提</w:t>
        </w:r>
        <w:r w:rsidR="00D125CA">
          <w:rPr>
            <w:noProof/>
            <w:webHidden/>
          </w:rPr>
          <w:tab/>
        </w:r>
        <w:r w:rsidR="00D125CA">
          <w:rPr>
            <w:noProof/>
            <w:webHidden/>
          </w:rPr>
          <w:fldChar w:fldCharType="begin"/>
        </w:r>
        <w:r w:rsidR="00D125CA">
          <w:rPr>
            <w:noProof/>
            <w:webHidden/>
          </w:rPr>
          <w:instrText xml:space="preserve"> PAGEREF _Toc318100813 \h </w:instrText>
        </w:r>
        <w:r w:rsidR="00D125CA">
          <w:rPr>
            <w:noProof/>
            <w:webHidden/>
          </w:rPr>
        </w:r>
        <w:r w:rsidR="00D125CA">
          <w:rPr>
            <w:noProof/>
            <w:webHidden/>
          </w:rPr>
          <w:fldChar w:fldCharType="separate"/>
        </w:r>
        <w:r w:rsidR="00D125CA">
          <w:rPr>
            <w:noProof/>
            <w:webHidden/>
          </w:rPr>
          <w:t>5</w:t>
        </w:r>
        <w:r w:rsidR="00D125CA">
          <w:rPr>
            <w:noProof/>
            <w:webHidden/>
          </w:rPr>
          <w:fldChar w:fldCharType="end"/>
        </w:r>
      </w:hyperlink>
    </w:p>
    <w:p w:rsidR="00D125CA" w:rsidRDefault="00B0298E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100814" w:history="1">
        <w:r w:rsidR="00D125CA" w:rsidRPr="00137DC8">
          <w:rPr>
            <w:rStyle w:val="ad"/>
            <w:noProof/>
          </w:rPr>
          <w:t xml:space="preserve">2.2 </w:t>
        </w:r>
        <w:r w:rsidR="00D125CA" w:rsidRPr="00137DC8">
          <w:rPr>
            <w:rStyle w:val="ad"/>
            <w:rFonts w:hint="eastAsia"/>
            <w:noProof/>
          </w:rPr>
          <w:t>术语定义</w:t>
        </w:r>
        <w:r w:rsidR="00D125CA">
          <w:rPr>
            <w:noProof/>
            <w:webHidden/>
          </w:rPr>
          <w:tab/>
        </w:r>
        <w:r w:rsidR="00D125CA">
          <w:rPr>
            <w:noProof/>
            <w:webHidden/>
          </w:rPr>
          <w:fldChar w:fldCharType="begin"/>
        </w:r>
        <w:r w:rsidR="00D125CA">
          <w:rPr>
            <w:noProof/>
            <w:webHidden/>
          </w:rPr>
          <w:instrText xml:space="preserve"> PAGEREF _Toc318100814 \h </w:instrText>
        </w:r>
        <w:r w:rsidR="00D125CA">
          <w:rPr>
            <w:noProof/>
            <w:webHidden/>
          </w:rPr>
        </w:r>
        <w:r w:rsidR="00D125CA">
          <w:rPr>
            <w:noProof/>
            <w:webHidden/>
          </w:rPr>
          <w:fldChar w:fldCharType="separate"/>
        </w:r>
        <w:r w:rsidR="00D125CA">
          <w:rPr>
            <w:noProof/>
            <w:webHidden/>
          </w:rPr>
          <w:t>5</w:t>
        </w:r>
        <w:r w:rsidR="00D125CA">
          <w:rPr>
            <w:noProof/>
            <w:webHidden/>
          </w:rPr>
          <w:fldChar w:fldCharType="end"/>
        </w:r>
      </w:hyperlink>
    </w:p>
    <w:p w:rsidR="00D125CA" w:rsidRDefault="00B0298E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100815" w:history="1">
        <w:r w:rsidR="00D125CA" w:rsidRPr="00137DC8">
          <w:rPr>
            <w:rStyle w:val="ad"/>
            <w:noProof/>
          </w:rPr>
          <w:t xml:space="preserve">2.3 </w:t>
        </w:r>
        <w:r w:rsidR="00D125CA" w:rsidRPr="00137DC8">
          <w:rPr>
            <w:rStyle w:val="ad"/>
            <w:rFonts w:hint="eastAsia"/>
            <w:noProof/>
          </w:rPr>
          <w:t>用户权限</w:t>
        </w:r>
        <w:r w:rsidR="00D125CA">
          <w:rPr>
            <w:noProof/>
            <w:webHidden/>
          </w:rPr>
          <w:tab/>
        </w:r>
        <w:r w:rsidR="00D125CA">
          <w:rPr>
            <w:noProof/>
            <w:webHidden/>
          </w:rPr>
          <w:fldChar w:fldCharType="begin"/>
        </w:r>
        <w:r w:rsidR="00D125CA">
          <w:rPr>
            <w:noProof/>
            <w:webHidden/>
          </w:rPr>
          <w:instrText xml:space="preserve"> PAGEREF _Toc318100815 \h </w:instrText>
        </w:r>
        <w:r w:rsidR="00D125CA">
          <w:rPr>
            <w:noProof/>
            <w:webHidden/>
          </w:rPr>
        </w:r>
        <w:r w:rsidR="00D125CA">
          <w:rPr>
            <w:noProof/>
            <w:webHidden/>
          </w:rPr>
          <w:fldChar w:fldCharType="separate"/>
        </w:r>
        <w:r w:rsidR="00D125CA">
          <w:rPr>
            <w:noProof/>
            <w:webHidden/>
          </w:rPr>
          <w:t>5</w:t>
        </w:r>
        <w:r w:rsidR="00D125CA">
          <w:rPr>
            <w:noProof/>
            <w:webHidden/>
          </w:rPr>
          <w:fldChar w:fldCharType="end"/>
        </w:r>
      </w:hyperlink>
    </w:p>
    <w:p w:rsidR="00D125CA" w:rsidRDefault="00B0298E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100816" w:history="1">
        <w:r w:rsidR="00D125CA" w:rsidRPr="00137DC8">
          <w:rPr>
            <w:rStyle w:val="ad"/>
            <w:noProof/>
          </w:rPr>
          <w:t xml:space="preserve">2.4 </w:t>
        </w:r>
        <w:r w:rsidR="00D125CA" w:rsidRPr="00137DC8">
          <w:rPr>
            <w:rStyle w:val="ad"/>
            <w:rFonts w:hint="eastAsia"/>
            <w:noProof/>
          </w:rPr>
          <w:t>操作流程</w:t>
        </w:r>
        <w:r w:rsidR="00D125CA">
          <w:rPr>
            <w:noProof/>
            <w:webHidden/>
          </w:rPr>
          <w:tab/>
        </w:r>
        <w:r w:rsidR="00D125CA">
          <w:rPr>
            <w:noProof/>
            <w:webHidden/>
          </w:rPr>
          <w:fldChar w:fldCharType="begin"/>
        </w:r>
        <w:r w:rsidR="00D125CA">
          <w:rPr>
            <w:noProof/>
            <w:webHidden/>
          </w:rPr>
          <w:instrText xml:space="preserve"> PAGEREF _Toc318100816 \h </w:instrText>
        </w:r>
        <w:r w:rsidR="00D125CA">
          <w:rPr>
            <w:noProof/>
            <w:webHidden/>
          </w:rPr>
        </w:r>
        <w:r w:rsidR="00D125CA">
          <w:rPr>
            <w:noProof/>
            <w:webHidden/>
          </w:rPr>
          <w:fldChar w:fldCharType="separate"/>
        </w:r>
        <w:r w:rsidR="00D125CA">
          <w:rPr>
            <w:noProof/>
            <w:webHidden/>
          </w:rPr>
          <w:t>6</w:t>
        </w:r>
        <w:r w:rsidR="00D125CA">
          <w:rPr>
            <w:noProof/>
            <w:webHidden/>
          </w:rPr>
          <w:fldChar w:fldCharType="end"/>
        </w:r>
      </w:hyperlink>
    </w:p>
    <w:p w:rsidR="00D125CA" w:rsidRDefault="00B0298E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100817" w:history="1">
        <w:r w:rsidR="00D125CA" w:rsidRPr="00137DC8">
          <w:rPr>
            <w:rStyle w:val="ad"/>
            <w:noProof/>
          </w:rPr>
          <w:t xml:space="preserve">2.5 </w:t>
        </w:r>
        <w:r w:rsidR="00D125CA" w:rsidRPr="00137DC8">
          <w:rPr>
            <w:rStyle w:val="ad"/>
            <w:rFonts w:hint="eastAsia"/>
            <w:noProof/>
          </w:rPr>
          <w:t>界面设计</w:t>
        </w:r>
        <w:r w:rsidR="00D125CA">
          <w:rPr>
            <w:noProof/>
            <w:webHidden/>
          </w:rPr>
          <w:tab/>
        </w:r>
        <w:r w:rsidR="00D125CA">
          <w:rPr>
            <w:noProof/>
            <w:webHidden/>
          </w:rPr>
          <w:fldChar w:fldCharType="begin"/>
        </w:r>
        <w:r w:rsidR="00D125CA">
          <w:rPr>
            <w:noProof/>
            <w:webHidden/>
          </w:rPr>
          <w:instrText xml:space="preserve"> PAGEREF _Toc318100817 \h </w:instrText>
        </w:r>
        <w:r w:rsidR="00D125CA">
          <w:rPr>
            <w:noProof/>
            <w:webHidden/>
          </w:rPr>
        </w:r>
        <w:r w:rsidR="00D125CA">
          <w:rPr>
            <w:noProof/>
            <w:webHidden/>
          </w:rPr>
          <w:fldChar w:fldCharType="separate"/>
        </w:r>
        <w:r w:rsidR="00D125CA">
          <w:rPr>
            <w:noProof/>
            <w:webHidden/>
          </w:rPr>
          <w:t>6</w:t>
        </w:r>
        <w:r w:rsidR="00D125CA">
          <w:rPr>
            <w:noProof/>
            <w:webHidden/>
          </w:rPr>
          <w:fldChar w:fldCharType="end"/>
        </w:r>
      </w:hyperlink>
    </w:p>
    <w:p w:rsidR="00D125CA" w:rsidRDefault="00B0298E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100818" w:history="1">
        <w:r w:rsidR="00D125CA" w:rsidRPr="00137DC8">
          <w:rPr>
            <w:rStyle w:val="ad"/>
            <w:noProof/>
          </w:rPr>
          <w:t xml:space="preserve">2.6 </w:t>
        </w:r>
        <w:r w:rsidR="00D125CA" w:rsidRPr="00137DC8">
          <w:rPr>
            <w:rStyle w:val="ad"/>
            <w:rFonts w:hint="eastAsia"/>
            <w:noProof/>
          </w:rPr>
          <w:t>界面数据及其校验规则</w:t>
        </w:r>
        <w:r w:rsidR="00D125CA">
          <w:rPr>
            <w:noProof/>
            <w:webHidden/>
          </w:rPr>
          <w:tab/>
        </w:r>
        <w:r w:rsidR="00D125CA">
          <w:rPr>
            <w:noProof/>
            <w:webHidden/>
          </w:rPr>
          <w:fldChar w:fldCharType="begin"/>
        </w:r>
        <w:r w:rsidR="00D125CA">
          <w:rPr>
            <w:noProof/>
            <w:webHidden/>
          </w:rPr>
          <w:instrText xml:space="preserve"> PAGEREF _Toc318100818 \h </w:instrText>
        </w:r>
        <w:r w:rsidR="00D125CA">
          <w:rPr>
            <w:noProof/>
            <w:webHidden/>
          </w:rPr>
        </w:r>
        <w:r w:rsidR="00D125CA">
          <w:rPr>
            <w:noProof/>
            <w:webHidden/>
          </w:rPr>
          <w:fldChar w:fldCharType="separate"/>
        </w:r>
        <w:r w:rsidR="00D125CA">
          <w:rPr>
            <w:noProof/>
            <w:webHidden/>
          </w:rPr>
          <w:t>6</w:t>
        </w:r>
        <w:r w:rsidR="00D125CA">
          <w:rPr>
            <w:noProof/>
            <w:webHidden/>
          </w:rPr>
          <w:fldChar w:fldCharType="end"/>
        </w:r>
      </w:hyperlink>
    </w:p>
    <w:p w:rsidR="00D125CA" w:rsidRDefault="00B0298E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100819" w:history="1">
        <w:r w:rsidR="00D125CA" w:rsidRPr="00137DC8">
          <w:rPr>
            <w:rStyle w:val="ad"/>
            <w:noProof/>
          </w:rPr>
          <w:t xml:space="preserve">2.7 </w:t>
        </w:r>
        <w:r w:rsidR="00D125CA" w:rsidRPr="00137DC8">
          <w:rPr>
            <w:rStyle w:val="ad"/>
            <w:rFonts w:hint="eastAsia"/>
            <w:noProof/>
          </w:rPr>
          <w:t>业务规则</w:t>
        </w:r>
        <w:r w:rsidR="00D125CA">
          <w:rPr>
            <w:noProof/>
            <w:webHidden/>
          </w:rPr>
          <w:tab/>
        </w:r>
        <w:r w:rsidR="00D125CA">
          <w:rPr>
            <w:noProof/>
            <w:webHidden/>
          </w:rPr>
          <w:fldChar w:fldCharType="begin"/>
        </w:r>
        <w:r w:rsidR="00D125CA">
          <w:rPr>
            <w:noProof/>
            <w:webHidden/>
          </w:rPr>
          <w:instrText xml:space="preserve"> PAGEREF _Toc318100819 \h </w:instrText>
        </w:r>
        <w:r w:rsidR="00D125CA">
          <w:rPr>
            <w:noProof/>
            <w:webHidden/>
          </w:rPr>
        </w:r>
        <w:r w:rsidR="00D125CA">
          <w:rPr>
            <w:noProof/>
            <w:webHidden/>
          </w:rPr>
          <w:fldChar w:fldCharType="separate"/>
        </w:r>
        <w:r w:rsidR="00D125CA">
          <w:rPr>
            <w:noProof/>
            <w:webHidden/>
          </w:rPr>
          <w:t>8</w:t>
        </w:r>
        <w:r w:rsidR="00D125CA">
          <w:rPr>
            <w:noProof/>
            <w:webHidden/>
          </w:rPr>
          <w:fldChar w:fldCharType="end"/>
        </w:r>
      </w:hyperlink>
    </w:p>
    <w:p w:rsidR="00D125CA" w:rsidRDefault="00B0298E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100820" w:history="1">
        <w:r w:rsidR="00D125CA" w:rsidRPr="00137DC8">
          <w:rPr>
            <w:rStyle w:val="ad"/>
            <w:noProof/>
          </w:rPr>
          <w:t xml:space="preserve">2.8 </w:t>
        </w:r>
        <w:r w:rsidR="00D125CA" w:rsidRPr="00137DC8">
          <w:rPr>
            <w:rStyle w:val="ad"/>
            <w:rFonts w:hint="eastAsia"/>
            <w:noProof/>
          </w:rPr>
          <w:t>特殊逻辑</w:t>
        </w:r>
        <w:r w:rsidR="00D125CA">
          <w:rPr>
            <w:noProof/>
            <w:webHidden/>
          </w:rPr>
          <w:tab/>
        </w:r>
        <w:r w:rsidR="00D125CA">
          <w:rPr>
            <w:noProof/>
            <w:webHidden/>
          </w:rPr>
          <w:fldChar w:fldCharType="begin"/>
        </w:r>
        <w:r w:rsidR="00D125CA">
          <w:rPr>
            <w:noProof/>
            <w:webHidden/>
          </w:rPr>
          <w:instrText xml:space="preserve"> PAGEREF _Toc318100820 \h </w:instrText>
        </w:r>
        <w:r w:rsidR="00D125CA">
          <w:rPr>
            <w:noProof/>
            <w:webHidden/>
          </w:rPr>
        </w:r>
        <w:r w:rsidR="00D125CA">
          <w:rPr>
            <w:noProof/>
            <w:webHidden/>
          </w:rPr>
          <w:fldChar w:fldCharType="separate"/>
        </w:r>
        <w:r w:rsidR="00D125CA">
          <w:rPr>
            <w:noProof/>
            <w:webHidden/>
          </w:rPr>
          <w:t>8</w:t>
        </w:r>
        <w:r w:rsidR="00D125CA">
          <w:rPr>
            <w:noProof/>
            <w:webHidden/>
          </w:rPr>
          <w:fldChar w:fldCharType="end"/>
        </w:r>
      </w:hyperlink>
    </w:p>
    <w:p w:rsidR="00D125CA" w:rsidRDefault="00B0298E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100821" w:history="1">
        <w:r w:rsidR="00D125CA" w:rsidRPr="00137DC8">
          <w:rPr>
            <w:rStyle w:val="ad"/>
            <w:noProof/>
          </w:rPr>
          <w:t xml:space="preserve">2.9 </w:t>
        </w:r>
        <w:r w:rsidR="00D125CA" w:rsidRPr="00137DC8">
          <w:rPr>
            <w:rStyle w:val="ad"/>
            <w:rFonts w:hint="eastAsia"/>
            <w:noProof/>
          </w:rPr>
          <w:t>系统</w:t>
        </w:r>
        <w:r w:rsidR="00D125CA" w:rsidRPr="00137DC8">
          <w:rPr>
            <w:rStyle w:val="ad"/>
            <w:noProof/>
          </w:rPr>
          <w:t>Message</w:t>
        </w:r>
        <w:r w:rsidR="00D125CA">
          <w:rPr>
            <w:noProof/>
            <w:webHidden/>
          </w:rPr>
          <w:tab/>
        </w:r>
        <w:r w:rsidR="00D125CA">
          <w:rPr>
            <w:noProof/>
            <w:webHidden/>
          </w:rPr>
          <w:fldChar w:fldCharType="begin"/>
        </w:r>
        <w:r w:rsidR="00D125CA">
          <w:rPr>
            <w:noProof/>
            <w:webHidden/>
          </w:rPr>
          <w:instrText xml:space="preserve"> PAGEREF _Toc318100821 \h </w:instrText>
        </w:r>
        <w:r w:rsidR="00D125CA">
          <w:rPr>
            <w:noProof/>
            <w:webHidden/>
          </w:rPr>
        </w:r>
        <w:r w:rsidR="00D125CA">
          <w:rPr>
            <w:noProof/>
            <w:webHidden/>
          </w:rPr>
          <w:fldChar w:fldCharType="separate"/>
        </w:r>
        <w:r w:rsidR="00D125CA">
          <w:rPr>
            <w:noProof/>
            <w:webHidden/>
          </w:rPr>
          <w:t>8</w:t>
        </w:r>
        <w:r w:rsidR="00D125CA">
          <w:rPr>
            <w:noProof/>
            <w:webHidden/>
          </w:rPr>
          <w:fldChar w:fldCharType="end"/>
        </w:r>
      </w:hyperlink>
    </w:p>
    <w:p w:rsidR="00D125CA" w:rsidRDefault="00B0298E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100822" w:history="1">
        <w:r w:rsidR="00D125CA" w:rsidRPr="00137DC8">
          <w:rPr>
            <w:rStyle w:val="ad"/>
            <w:noProof/>
          </w:rPr>
          <w:t xml:space="preserve">2.10 </w:t>
        </w:r>
        <w:r w:rsidR="00D125CA" w:rsidRPr="00137DC8">
          <w:rPr>
            <w:rStyle w:val="ad"/>
            <w:rFonts w:hint="eastAsia"/>
            <w:noProof/>
          </w:rPr>
          <w:t>附件</w:t>
        </w:r>
        <w:r w:rsidR="00D125CA">
          <w:rPr>
            <w:noProof/>
            <w:webHidden/>
          </w:rPr>
          <w:tab/>
        </w:r>
        <w:r w:rsidR="00D125CA">
          <w:rPr>
            <w:noProof/>
            <w:webHidden/>
          </w:rPr>
          <w:fldChar w:fldCharType="begin"/>
        </w:r>
        <w:r w:rsidR="00D125CA">
          <w:rPr>
            <w:noProof/>
            <w:webHidden/>
          </w:rPr>
          <w:instrText xml:space="preserve"> PAGEREF _Toc318100822 \h </w:instrText>
        </w:r>
        <w:r w:rsidR="00D125CA">
          <w:rPr>
            <w:noProof/>
            <w:webHidden/>
          </w:rPr>
        </w:r>
        <w:r w:rsidR="00D125CA">
          <w:rPr>
            <w:noProof/>
            <w:webHidden/>
          </w:rPr>
          <w:fldChar w:fldCharType="separate"/>
        </w:r>
        <w:r w:rsidR="00D125CA">
          <w:rPr>
            <w:noProof/>
            <w:webHidden/>
          </w:rPr>
          <w:t>8</w:t>
        </w:r>
        <w:r w:rsidR="00D125CA">
          <w:rPr>
            <w:noProof/>
            <w:webHidden/>
          </w:rPr>
          <w:fldChar w:fldCharType="end"/>
        </w:r>
      </w:hyperlink>
    </w:p>
    <w:p w:rsidR="00F05C74" w:rsidRDefault="00F05C74">
      <w:r>
        <w:fldChar w:fldCharType="end"/>
      </w:r>
    </w:p>
    <w:p w:rsidR="00F05C74" w:rsidRDefault="00F05C74">
      <w:pPr>
        <w:rPr>
          <w:vanish/>
          <w:color w:val="FF0000"/>
        </w:rPr>
      </w:pPr>
      <w:r>
        <w:rPr>
          <w:vanish/>
          <w:color w:val="FF0000"/>
        </w:rPr>
        <w:t xml:space="preserve"> </w:t>
      </w:r>
    </w:p>
    <w:p w:rsidR="00F05C74" w:rsidRDefault="00F05C74">
      <w:pPr>
        <w:pStyle w:val="2"/>
      </w:pPr>
      <w:bookmarkStart w:id="3" w:name="_Toc318100811"/>
      <w:r>
        <w:lastRenderedPageBreak/>
        <w:t xml:space="preserve">1 </w:t>
      </w:r>
      <w:r>
        <w:rPr>
          <w:rFonts w:hint="eastAsia"/>
        </w:rPr>
        <w:t>功能概述</w:t>
      </w:r>
      <w:bookmarkEnd w:id="3"/>
    </w:p>
    <w:p w:rsidR="00AB2F30" w:rsidRPr="008A679D" w:rsidRDefault="006F06D9" w:rsidP="00AB2F30">
      <w:pPr>
        <w:pStyle w:val="Bullet"/>
        <w:numPr>
          <w:ilvl w:val="0"/>
          <w:numId w:val="3"/>
        </w:numPr>
        <w:ind w:left="1080" w:hanging="360"/>
        <w:rPr>
          <w:color w:val="0000FF"/>
        </w:rPr>
      </w:pPr>
      <w:r>
        <w:rPr>
          <w:rFonts w:hint="eastAsia"/>
          <w:color w:val="0000FF"/>
        </w:rPr>
        <w:t>通过本功能，</w:t>
      </w:r>
      <w:r w:rsidR="00796065">
        <w:rPr>
          <w:rFonts w:hint="eastAsia"/>
          <w:color w:val="0000FF"/>
        </w:rPr>
        <w:t>可以查询入住人员的详细信息</w:t>
      </w:r>
      <w:r w:rsidR="00237CBB">
        <w:rPr>
          <w:rFonts w:hint="eastAsia"/>
          <w:color w:val="0000FF"/>
        </w:rPr>
        <w:t>。</w:t>
      </w:r>
    </w:p>
    <w:p w:rsidR="00ED6F2E" w:rsidRPr="00FE79ED" w:rsidRDefault="002D4453" w:rsidP="00ED6F2E">
      <w:pPr>
        <w:pStyle w:val="2"/>
      </w:pPr>
      <w:bookmarkStart w:id="4" w:name="_Toc318100812"/>
      <w:r>
        <w:rPr>
          <w:rFonts w:hint="eastAsia"/>
        </w:rPr>
        <w:lastRenderedPageBreak/>
        <w:t>2</w:t>
      </w:r>
      <w:r w:rsidR="00ED6F2E">
        <w:rPr>
          <w:rFonts w:hint="eastAsia"/>
        </w:rPr>
        <w:t xml:space="preserve"> </w:t>
      </w:r>
      <w:r w:rsidR="00796065">
        <w:rPr>
          <w:rFonts w:hint="eastAsia"/>
        </w:rPr>
        <w:t>入住人员信息查询</w:t>
      </w:r>
      <w:bookmarkEnd w:id="4"/>
    </w:p>
    <w:p w:rsidR="0085492F" w:rsidRDefault="0085492F"/>
    <w:p w:rsidR="0085492F" w:rsidRDefault="002D4453" w:rsidP="0085492F">
      <w:pPr>
        <w:pStyle w:val="3"/>
      </w:pPr>
      <w:bookmarkStart w:id="5" w:name="_Toc318100813"/>
      <w:r>
        <w:rPr>
          <w:rFonts w:hint="eastAsia"/>
        </w:rPr>
        <w:t>2</w:t>
      </w:r>
      <w:r w:rsidR="0085492F">
        <w:rPr>
          <w:rFonts w:hint="eastAsia"/>
        </w:rPr>
        <w:t xml:space="preserve">.1 </w:t>
      </w:r>
      <w:r w:rsidR="0085492F">
        <w:rPr>
          <w:rFonts w:hint="eastAsia"/>
        </w:rPr>
        <w:t>前提</w:t>
      </w:r>
      <w:bookmarkEnd w:id="5"/>
    </w:p>
    <w:p w:rsidR="00225D3E" w:rsidRDefault="00225D3E" w:rsidP="00225D3E">
      <w:pPr>
        <w:pStyle w:val="a0"/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N/A</w:t>
      </w:r>
    </w:p>
    <w:p w:rsidR="0085492F" w:rsidRPr="00E452DC" w:rsidRDefault="0085492F" w:rsidP="0085492F">
      <w:pPr>
        <w:pStyle w:val="a0"/>
        <w:ind w:left="0"/>
      </w:pPr>
    </w:p>
    <w:p w:rsidR="0085492F" w:rsidRDefault="002D4453" w:rsidP="0085492F">
      <w:pPr>
        <w:pStyle w:val="3"/>
      </w:pPr>
      <w:bookmarkStart w:id="6" w:name="_Toc318100814"/>
      <w:r>
        <w:rPr>
          <w:rFonts w:hint="eastAsia"/>
        </w:rPr>
        <w:t>2</w:t>
      </w:r>
      <w:r w:rsidR="0085492F">
        <w:rPr>
          <w:rFonts w:hint="eastAsia"/>
        </w:rPr>
        <w:t xml:space="preserve">.2 </w:t>
      </w:r>
      <w:r w:rsidR="0085492F">
        <w:rPr>
          <w:rFonts w:hint="eastAsia"/>
        </w:rPr>
        <w:t>术语定义</w:t>
      </w:r>
      <w:bookmarkEnd w:id="6"/>
    </w:p>
    <w:p w:rsidR="0085492F" w:rsidRDefault="008A679D" w:rsidP="0085492F">
      <w:pPr>
        <w:pStyle w:val="a0"/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N/A</w:t>
      </w:r>
    </w:p>
    <w:p w:rsidR="0085492F" w:rsidRDefault="002D4453" w:rsidP="0085492F">
      <w:pPr>
        <w:pStyle w:val="3"/>
      </w:pPr>
      <w:bookmarkStart w:id="7" w:name="_Toc318100815"/>
      <w:r>
        <w:rPr>
          <w:rFonts w:hint="eastAsia"/>
        </w:rPr>
        <w:t>2</w:t>
      </w:r>
      <w:r w:rsidR="0085492F">
        <w:rPr>
          <w:rFonts w:hint="eastAsia"/>
        </w:rPr>
        <w:t xml:space="preserve">.3 </w:t>
      </w:r>
      <w:r w:rsidR="0085492F">
        <w:rPr>
          <w:rFonts w:hint="eastAsia"/>
        </w:rPr>
        <w:t>用户权限</w:t>
      </w:r>
      <w:bookmarkEnd w:id="7"/>
    </w:p>
    <w:p w:rsidR="002A67DC" w:rsidRDefault="00225D3E" w:rsidP="003A65B7">
      <w:pPr>
        <w:pStyle w:val="a0"/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员工</w:t>
      </w:r>
      <w:r w:rsidR="008A679D">
        <w:rPr>
          <w:rFonts w:hint="eastAsia"/>
          <w:color w:val="0000FF"/>
        </w:rPr>
        <w:t>权限</w:t>
      </w:r>
    </w:p>
    <w:p w:rsidR="0085492F" w:rsidRDefault="0085492F" w:rsidP="0085492F">
      <w:pPr>
        <w:pStyle w:val="3"/>
      </w:pPr>
      <w:r>
        <w:br w:type="page"/>
      </w:r>
      <w:bookmarkStart w:id="8" w:name="_Toc318100816"/>
      <w:r w:rsidR="002D4453">
        <w:rPr>
          <w:rFonts w:hint="eastAsia"/>
        </w:rPr>
        <w:lastRenderedPageBreak/>
        <w:t>2</w:t>
      </w:r>
      <w:r>
        <w:rPr>
          <w:rFonts w:hint="eastAsia"/>
        </w:rPr>
        <w:t xml:space="preserve">.4 </w:t>
      </w:r>
      <w:r>
        <w:rPr>
          <w:rFonts w:hint="eastAsia"/>
        </w:rPr>
        <w:t>操作流程</w:t>
      </w:r>
      <w:bookmarkEnd w:id="8"/>
    </w:p>
    <w:p w:rsidR="0085492F" w:rsidRDefault="0085492F" w:rsidP="0085492F">
      <w:pPr>
        <w:pStyle w:val="Bullet"/>
        <w:ind w:left="0" w:firstLine="0"/>
        <w:rPr>
          <w:color w:val="0000FF"/>
        </w:rPr>
      </w:pPr>
      <w:r>
        <w:rPr>
          <w:rFonts w:hint="eastAsia"/>
          <w:color w:val="0000FF"/>
        </w:rPr>
        <w:t xml:space="preserve"> </w:t>
      </w:r>
      <w:r w:rsidR="002B06C2">
        <w:rPr>
          <w:rFonts w:hint="eastAsia"/>
          <w:color w:val="0000FF"/>
        </w:rPr>
        <w:t>N/A</w:t>
      </w:r>
    </w:p>
    <w:p w:rsidR="0085492F" w:rsidRPr="005412F2" w:rsidRDefault="0085492F" w:rsidP="0085492F"/>
    <w:p w:rsidR="0085492F" w:rsidRDefault="002D4453" w:rsidP="0085492F">
      <w:pPr>
        <w:pStyle w:val="3"/>
      </w:pPr>
      <w:bookmarkStart w:id="9" w:name="_Toc318100817"/>
      <w:r>
        <w:rPr>
          <w:rFonts w:hint="eastAsia"/>
        </w:rPr>
        <w:t>2</w:t>
      </w:r>
      <w:r w:rsidR="0085492F">
        <w:rPr>
          <w:rFonts w:hint="eastAsia"/>
        </w:rPr>
        <w:t xml:space="preserve">.5 </w:t>
      </w:r>
      <w:r w:rsidR="0085492F">
        <w:rPr>
          <w:rFonts w:hint="eastAsia"/>
        </w:rPr>
        <w:t>界面设计</w:t>
      </w:r>
      <w:bookmarkEnd w:id="9"/>
    </w:p>
    <w:p w:rsidR="00BC7967" w:rsidRDefault="006C4186" w:rsidP="006C4186">
      <w:pPr>
        <w:pStyle w:val="a0"/>
        <w:ind w:left="0"/>
      </w:pPr>
      <w:r>
        <w:rPr>
          <w:rFonts w:hint="eastAsia"/>
        </w:rPr>
        <w:t>主</w:t>
      </w:r>
      <w:r w:rsidR="00E9712F">
        <w:rPr>
          <w:rFonts w:hint="eastAsia"/>
        </w:rPr>
        <w:t>页</w:t>
      </w:r>
      <w:r>
        <w:rPr>
          <w:rFonts w:hint="eastAsia"/>
        </w:rPr>
        <w:t>面</w:t>
      </w:r>
    </w:p>
    <w:p w:rsidR="00405105" w:rsidRDefault="00796065" w:rsidP="006C4186">
      <w:pPr>
        <w:pStyle w:val="a0"/>
        <w:ind w:left="0"/>
      </w:pPr>
      <w:r>
        <w:object w:dxaOrig="14310" w:dyaOrig="67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5pt;height:239.25pt" o:ole="">
            <v:imagedata r:id="rId8" o:title=""/>
          </v:shape>
          <o:OLEObject Type="Embed" ProgID="Excel.Sheet.12" ShapeID="_x0000_i1025" DrawAspect="Content" ObjectID="_1392727857" r:id="rId9"/>
        </w:object>
      </w:r>
    </w:p>
    <w:p w:rsidR="0085492F" w:rsidRDefault="0085492F" w:rsidP="002E48E5">
      <w:pPr>
        <w:pStyle w:val="a0"/>
        <w:ind w:leftChars="-496" w:left="-992"/>
        <w:jc w:val="both"/>
      </w:pPr>
    </w:p>
    <w:p w:rsidR="002E48E5" w:rsidRDefault="002E48E5" w:rsidP="002E48E5">
      <w:pPr>
        <w:pStyle w:val="a0"/>
        <w:ind w:left="0"/>
        <w:jc w:val="both"/>
      </w:pPr>
      <w:r>
        <w:rPr>
          <w:rFonts w:hint="eastAsia"/>
        </w:rPr>
        <w:t>在主页面</w:t>
      </w:r>
      <w:proofErr w:type="gramStart"/>
      <w:r w:rsidR="00796065">
        <w:rPr>
          <w:rFonts w:hint="eastAsia"/>
        </w:rPr>
        <w:t>点击超链接</w:t>
      </w:r>
      <w:proofErr w:type="gramEnd"/>
      <w:r w:rsidR="006F06D9">
        <w:rPr>
          <w:rFonts w:hint="eastAsia"/>
        </w:rPr>
        <w:t>，调用入住人员</w:t>
      </w:r>
      <w:r w:rsidR="00796065">
        <w:rPr>
          <w:rFonts w:hint="eastAsia"/>
        </w:rPr>
        <w:t>详细</w:t>
      </w:r>
      <w:proofErr w:type="gramStart"/>
      <w:r w:rsidR="00796065">
        <w:rPr>
          <w:rFonts w:hint="eastAsia"/>
        </w:rPr>
        <w:t>信息</w:t>
      </w:r>
      <w:r w:rsidR="00225D3E">
        <w:rPr>
          <w:rFonts w:hint="eastAsia"/>
        </w:rPr>
        <w:t>信息</w:t>
      </w:r>
      <w:proofErr w:type="gramEnd"/>
      <w:r>
        <w:rPr>
          <w:rFonts w:hint="eastAsia"/>
        </w:rPr>
        <w:t>界面：</w:t>
      </w:r>
    </w:p>
    <w:p w:rsidR="002E48E5" w:rsidRDefault="006F7A8C" w:rsidP="002E48E5">
      <w:pPr>
        <w:pStyle w:val="a0"/>
        <w:ind w:left="0"/>
        <w:jc w:val="both"/>
      </w:pPr>
      <w:r>
        <w:object w:dxaOrig="12032" w:dyaOrig="3807">
          <v:shape id="_x0000_i1026" type="#_x0000_t75" style="width:505.5pt;height:159.75pt" o:ole="">
            <v:imagedata r:id="rId10" o:title=""/>
          </v:shape>
          <o:OLEObject Type="Embed" ProgID="Excel.Sheet.12" ShapeID="_x0000_i1026" DrawAspect="Content" ObjectID="_1392727858" r:id="rId11"/>
        </w:object>
      </w:r>
    </w:p>
    <w:p w:rsidR="0085492F" w:rsidRPr="002E48E5" w:rsidRDefault="0085492F" w:rsidP="0085492F">
      <w:pPr>
        <w:pStyle w:val="a0"/>
        <w:ind w:left="0"/>
        <w:jc w:val="center"/>
      </w:pPr>
    </w:p>
    <w:p w:rsidR="0085492F" w:rsidRDefault="002D4453" w:rsidP="0085492F">
      <w:pPr>
        <w:pStyle w:val="3"/>
      </w:pPr>
      <w:bookmarkStart w:id="10" w:name="_Toc318100818"/>
      <w:r>
        <w:rPr>
          <w:rFonts w:hint="eastAsia"/>
        </w:rPr>
        <w:t>2</w:t>
      </w:r>
      <w:r w:rsidR="0085492F">
        <w:rPr>
          <w:rFonts w:hint="eastAsia"/>
        </w:rPr>
        <w:t xml:space="preserve">.6 </w:t>
      </w:r>
      <w:r w:rsidR="0085492F">
        <w:rPr>
          <w:rFonts w:hint="eastAsia"/>
        </w:rPr>
        <w:t>界面数据及其校验规则</w:t>
      </w:r>
      <w:bookmarkEnd w:id="10"/>
    </w:p>
    <w:p w:rsidR="00CB14D9" w:rsidRPr="00CB14D9" w:rsidRDefault="006C4186" w:rsidP="00302F55">
      <w:pPr>
        <w:pStyle w:val="a0"/>
        <w:numPr>
          <w:ilvl w:val="0"/>
          <w:numId w:val="4"/>
        </w:numPr>
        <w:tabs>
          <w:tab w:val="clear" w:pos="2940"/>
        </w:tabs>
        <w:ind w:left="1080" w:hanging="360"/>
        <w:rPr>
          <w:color w:val="0000FF"/>
        </w:rPr>
      </w:pPr>
      <w:r>
        <w:rPr>
          <w:rFonts w:hint="eastAsia"/>
          <w:color w:val="0000FF"/>
        </w:rPr>
        <w:t>主</w:t>
      </w:r>
      <w:r w:rsidR="00CB14D9">
        <w:rPr>
          <w:rFonts w:hint="eastAsia"/>
          <w:color w:val="0000FF"/>
        </w:rPr>
        <w:t>界面</w:t>
      </w:r>
    </w:p>
    <w:tbl>
      <w:tblPr>
        <w:tblW w:w="101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011"/>
        <w:gridCol w:w="869"/>
        <w:gridCol w:w="842"/>
        <w:gridCol w:w="1080"/>
        <w:gridCol w:w="1179"/>
        <w:gridCol w:w="1417"/>
        <w:gridCol w:w="2209"/>
      </w:tblGrid>
      <w:tr w:rsidR="0085492F" w:rsidTr="00BA2B01">
        <w:tc>
          <w:tcPr>
            <w:tcW w:w="540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rFonts w:hint="eastAsia"/>
                <w:b/>
                <w:bCs/>
                <w:sz w:val="18"/>
              </w:rPr>
              <w:t>Seq</w:t>
            </w:r>
            <w:proofErr w:type="spellEnd"/>
          </w:p>
        </w:tc>
        <w:tc>
          <w:tcPr>
            <w:tcW w:w="2011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Field Description</w:t>
            </w:r>
          </w:p>
        </w:tc>
        <w:tc>
          <w:tcPr>
            <w:tcW w:w="869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Type</w:t>
            </w:r>
          </w:p>
        </w:tc>
        <w:tc>
          <w:tcPr>
            <w:tcW w:w="842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Length</w:t>
            </w:r>
          </w:p>
        </w:tc>
        <w:tc>
          <w:tcPr>
            <w:tcW w:w="1080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Format</w:t>
            </w:r>
          </w:p>
        </w:tc>
        <w:tc>
          <w:tcPr>
            <w:tcW w:w="1179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Must Input</w:t>
            </w:r>
          </w:p>
        </w:tc>
        <w:tc>
          <w:tcPr>
            <w:tcW w:w="1417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Default Value</w:t>
            </w:r>
          </w:p>
        </w:tc>
        <w:tc>
          <w:tcPr>
            <w:tcW w:w="2209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Validation Rule</w:t>
            </w:r>
          </w:p>
        </w:tc>
      </w:tr>
      <w:tr w:rsidR="00A15322" w:rsidTr="00CC3B49">
        <w:tc>
          <w:tcPr>
            <w:tcW w:w="10147" w:type="dxa"/>
            <w:gridSpan w:val="8"/>
          </w:tcPr>
          <w:p w:rsidR="00A15322" w:rsidRDefault="000C0696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查询</w:t>
            </w:r>
            <w:r w:rsidR="004B331B">
              <w:rPr>
                <w:rFonts w:hint="eastAsia"/>
                <w:color w:val="0000FF"/>
                <w:sz w:val="18"/>
              </w:rPr>
              <w:t>条件</w:t>
            </w:r>
            <w:r w:rsidR="00A15322">
              <w:rPr>
                <w:rFonts w:hint="eastAsia"/>
                <w:color w:val="0000FF"/>
                <w:sz w:val="18"/>
              </w:rPr>
              <w:t>界面</w:t>
            </w:r>
          </w:p>
        </w:tc>
      </w:tr>
      <w:tr w:rsidR="00BE3208" w:rsidTr="00BA2B01">
        <w:tc>
          <w:tcPr>
            <w:tcW w:w="540" w:type="dxa"/>
          </w:tcPr>
          <w:p w:rsidR="00BE3208" w:rsidRDefault="00BE3208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BE3208" w:rsidRDefault="006F06D9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入住人员工号</w:t>
            </w:r>
          </w:p>
        </w:tc>
        <w:tc>
          <w:tcPr>
            <w:tcW w:w="869" w:type="dxa"/>
          </w:tcPr>
          <w:p w:rsidR="00BE3208" w:rsidRDefault="00BE3208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BE3208" w:rsidRDefault="00BE3208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BE3208" w:rsidRDefault="00BE3208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BE3208" w:rsidRDefault="00BE3208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BE3208" w:rsidRDefault="00BE3208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BE3208" w:rsidRDefault="00BE3208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8A09FD" w:rsidTr="00BA2B01">
        <w:tc>
          <w:tcPr>
            <w:tcW w:w="540" w:type="dxa"/>
          </w:tcPr>
          <w:p w:rsidR="008A09FD" w:rsidRDefault="008A09FD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8A09FD" w:rsidRDefault="006F06D9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入住人员</w:t>
            </w:r>
            <w:r w:rsidR="00934806">
              <w:rPr>
                <w:rFonts w:hint="eastAsia"/>
                <w:color w:val="0000FF"/>
                <w:sz w:val="18"/>
              </w:rPr>
              <w:t>姓名</w:t>
            </w:r>
          </w:p>
        </w:tc>
        <w:tc>
          <w:tcPr>
            <w:tcW w:w="869" w:type="dxa"/>
          </w:tcPr>
          <w:p w:rsidR="008A09FD" w:rsidRDefault="008A09FD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8A09FD" w:rsidRDefault="008A09FD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8A09FD" w:rsidRDefault="008A09FD" w:rsidP="00403467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8A09FD" w:rsidRDefault="008A09FD" w:rsidP="00403467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8A09FD" w:rsidRDefault="008A09FD" w:rsidP="00403467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8A09FD" w:rsidRDefault="008A09FD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8A09FD" w:rsidTr="00BA2B01">
        <w:tc>
          <w:tcPr>
            <w:tcW w:w="540" w:type="dxa"/>
          </w:tcPr>
          <w:p w:rsidR="008A09FD" w:rsidRDefault="008A09FD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8A09FD" w:rsidRDefault="006F06D9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性别</w:t>
            </w:r>
          </w:p>
        </w:tc>
        <w:tc>
          <w:tcPr>
            <w:tcW w:w="869" w:type="dxa"/>
          </w:tcPr>
          <w:p w:rsidR="008A09FD" w:rsidRDefault="008A09FD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8A09FD" w:rsidRDefault="000C1707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8A09FD" w:rsidRDefault="008C700C" w:rsidP="00403467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LIST</w:t>
            </w:r>
          </w:p>
        </w:tc>
        <w:tc>
          <w:tcPr>
            <w:tcW w:w="1179" w:type="dxa"/>
          </w:tcPr>
          <w:p w:rsidR="008A09FD" w:rsidRDefault="008A09FD" w:rsidP="00403467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8A09FD" w:rsidRDefault="008A09FD" w:rsidP="00403467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8A09FD" w:rsidRDefault="008C700C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Note1</w:t>
            </w:r>
          </w:p>
        </w:tc>
      </w:tr>
      <w:tr w:rsidR="00636D4D" w:rsidTr="00BA2B01">
        <w:tc>
          <w:tcPr>
            <w:tcW w:w="540" w:type="dxa"/>
          </w:tcPr>
          <w:p w:rsidR="00636D4D" w:rsidRDefault="00636D4D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636D4D" w:rsidRDefault="006F06D9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所在部门</w:t>
            </w:r>
          </w:p>
        </w:tc>
        <w:tc>
          <w:tcPr>
            <w:tcW w:w="869" w:type="dxa"/>
          </w:tcPr>
          <w:p w:rsidR="00636D4D" w:rsidRDefault="00636D4D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636D4D" w:rsidRDefault="00636D4D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636D4D" w:rsidRDefault="0085097F" w:rsidP="00403467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LIST</w:t>
            </w:r>
          </w:p>
        </w:tc>
        <w:tc>
          <w:tcPr>
            <w:tcW w:w="1179" w:type="dxa"/>
          </w:tcPr>
          <w:p w:rsidR="00636D4D" w:rsidRDefault="00636D4D" w:rsidP="00403467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636D4D" w:rsidRDefault="00636D4D" w:rsidP="00403467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636D4D" w:rsidRDefault="008C700C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Note2</w:t>
            </w:r>
          </w:p>
        </w:tc>
      </w:tr>
      <w:tr w:rsidR="00636D4D" w:rsidTr="00BA2B01">
        <w:tc>
          <w:tcPr>
            <w:tcW w:w="540" w:type="dxa"/>
          </w:tcPr>
          <w:p w:rsidR="00636D4D" w:rsidRDefault="00636D4D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636D4D" w:rsidRDefault="006F06D9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  <w:t>B</w:t>
            </w:r>
            <w:r>
              <w:rPr>
                <w:rFonts w:hint="eastAsia"/>
                <w:color w:val="0000FF"/>
                <w:sz w:val="18"/>
              </w:rPr>
              <w:t>ase</w:t>
            </w:r>
            <w:r>
              <w:rPr>
                <w:rFonts w:hint="eastAsia"/>
                <w:color w:val="0000FF"/>
                <w:sz w:val="18"/>
              </w:rPr>
              <w:t>地</w:t>
            </w:r>
          </w:p>
        </w:tc>
        <w:tc>
          <w:tcPr>
            <w:tcW w:w="869" w:type="dxa"/>
          </w:tcPr>
          <w:p w:rsidR="00636D4D" w:rsidRDefault="00636D4D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636D4D" w:rsidRDefault="006F06D9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636D4D" w:rsidRDefault="0085097F" w:rsidP="00403467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LIST</w:t>
            </w:r>
          </w:p>
        </w:tc>
        <w:tc>
          <w:tcPr>
            <w:tcW w:w="1179" w:type="dxa"/>
          </w:tcPr>
          <w:p w:rsidR="00636D4D" w:rsidRDefault="00636D4D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636D4D" w:rsidRDefault="00636D4D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636D4D" w:rsidRDefault="008C700C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Note3</w:t>
            </w:r>
          </w:p>
        </w:tc>
      </w:tr>
      <w:tr w:rsidR="006F06D9" w:rsidTr="00BA2B01">
        <w:tc>
          <w:tcPr>
            <w:tcW w:w="540" w:type="dxa"/>
          </w:tcPr>
          <w:p w:rsidR="006F06D9" w:rsidRDefault="006F06D9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6F06D9" w:rsidRDefault="006F06D9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联系电话</w:t>
            </w:r>
          </w:p>
        </w:tc>
        <w:tc>
          <w:tcPr>
            <w:tcW w:w="869" w:type="dxa"/>
          </w:tcPr>
          <w:p w:rsidR="006F06D9" w:rsidRDefault="006F06D9" w:rsidP="006F06D9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6F06D9" w:rsidRDefault="006F06D9" w:rsidP="006F06D9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6F06D9" w:rsidRDefault="006F06D9" w:rsidP="006F06D9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6F06D9" w:rsidRDefault="006F06D9" w:rsidP="006F06D9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6F06D9" w:rsidRDefault="006F06D9" w:rsidP="006F06D9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6F06D9" w:rsidRDefault="006F06D9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6F06D9" w:rsidTr="00BA2B01">
        <w:tc>
          <w:tcPr>
            <w:tcW w:w="540" w:type="dxa"/>
          </w:tcPr>
          <w:p w:rsidR="006F06D9" w:rsidRDefault="006F06D9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6F06D9" w:rsidRDefault="006F06D9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创建日期从</w:t>
            </w:r>
          </w:p>
        </w:tc>
        <w:tc>
          <w:tcPr>
            <w:tcW w:w="869" w:type="dxa"/>
          </w:tcPr>
          <w:p w:rsidR="006F06D9" w:rsidRDefault="006F06D9" w:rsidP="006F06D9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 w:rsidR="006F06D9" w:rsidRDefault="008C700C" w:rsidP="006F06D9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6F06D9" w:rsidRDefault="008C700C" w:rsidP="006F06D9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6F06D9" w:rsidRDefault="006F06D9" w:rsidP="006F06D9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6F06D9" w:rsidRDefault="006F06D9" w:rsidP="006F06D9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6F06D9" w:rsidRDefault="006F06D9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6F06D9" w:rsidTr="00BA2B01">
        <w:tc>
          <w:tcPr>
            <w:tcW w:w="540" w:type="dxa"/>
          </w:tcPr>
          <w:p w:rsidR="006F06D9" w:rsidRDefault="006F06D9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6F06D9" w:rsidRDefault="006F06D9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创建日期到</w:t>
            </w:r>
          </w:p>
        </w:tc>
        <w:tc>
          <w:tcPr>
            <w:tcW w:w="869" w:type="dxa"/>
          </w:tcPr>
          <w:p w:rsidR="006F06D9" w:rsidRDefault="006F06D9" w:rsidP="006F06D9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 w:rsidR="006F06D9" w:rsidRDefault="008C700C" w:rsidP="006F06D9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6F06D9" w:rsidRDefault="008C700C" w:rsidP="006F06D9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6F06D9" w:rsidRDefault="006F06D9" w:rsidP="006F06D9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6F06D9" w:rsidRDefault="006F06D9" w:rsidP="006F06D9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6F06D9" w:rsidRDefault="006F06D9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5D2656" w:rsidTr="00BA2B01">
        <w:tc>
          <w:tcPr>
            <w:tcW w:w="540" w:type="dxa"/>
          </w:tcPr>
          <w:p w:rsidR="005D2656" w:rsidRDefault="005D2656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5D2656" w:rsidRDefault="005D2656" w:rsidP="0085492F">
            <w:pPr>
              <w:pStyle w:val="a0"/>
              <w:snapToGrid w:val="0"/>
              <w:ind w:left="0"/>
              <w:rPr>
                <w:rFonts w:hint="eastAsia"/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入住人员状态</w:t>
            </w:r>
          </w:p>
        </w:tc>
        <w:tc>
          <w:tcPr>
            <w:tcW w:w="869" w:type="dxa"/>
          </w:tcPr>
          <w:p w:rsidR="005D2656" w:rsidRDefault="005D2656" w:rsidP="004120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5D2656" w:rsidRDefault="005D2656" w:rsidP="004120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5D2656" w:rsidRDefault="005D2656" w:rsidP="004120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LIST</w:t>
            </w:r>
          </w:p>
        </w:tc>
        <w:tc>
          <w:tcPr>
            <w:tcW w:w="1179" w:type="dxa"/>
          </w:tcPr>
          <w:p w:rsidR="005D2656" w:rsidRDefault="005D2656" w:rsidP="004120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5D2656" w:rsidRDefault="005D2656" w:rsidP="004120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5D2656" w:rsidRDefault="005D2656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Note6</w:t>
            </w:r>
          </w:p>
        </w:tc>
      </w:tr>
      <w:tr w:rsidR="005D2656" w:rsidTr="00BA2B01">
        <w:tc>
          <w:tcPr>
            <w:tcW w:w="540" w:type="dxa"/>
          </w:tcPr>
          <w:p w:rsidR="005D2656" w:rsidRDefault="005D2656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5D2656" w:rsidRDefault="005D2656" w:rsidP="0058150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查询</w:t>
            </w:r>
          </w:p>
        </w:tc>
        <w:tc>
          <w:tcPr>
            <w:tcW w:w="869" w:type="dxa"/>
          </w:tcPr>
          <w:p w:rsidR="005D2656" w:rsidRDefault="005D2656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BUTTON</w:t>
            </w:r>
          </w:p>
        </w:tc>
        <w:tc>
          <w:tcPr>
            <w:tcW w:w="842" w:type="dxa"/>
          </w:tcPr>
          <w:p w:rsidR="005D2656" w:rsidRDefault="005D2656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5D2656" w:rsidRDefault="005D2656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5D2656" w:rsidRDefault="005D2656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5D2656" w:rsidRDefault="005D2656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5D2656" w:rsidRDefault="005D2656" w:rsidP="0058150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Note4</w:t>
            </w:r>
          </w:p>
        </w:tc>
      </w:tr>
      <w:tr w:rsidR="005D2656" w:rsidTr="00730C9B">
        <w:trPr>
          <w:trHeight w:val="614"/>
        </w:trPr>
        <w:tc>
          <w:tcPr>
            <w:tcW w:w="10147" w:type="dxa"/>
            <w:gridSpan w:val="8"/>
          </w:tcPr>
          <w:p w:rsidR="005D2656" w:rsidRDefault="005D2656" w:rsidP="000C0696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查询结果界面</w:t>
            </w:r>
          </w:p>
        </w:tc>
      </w:tr>
      <w:tr w:rsidR="005D2656" w:rsidTr="00BA2B01">
        <w:tc>
          <w:tcPr>
            <w:tcW w:w="540" w:type="dxa"/>
          </w:tcPr>
          <w:p w:rsidR="005D2656" w:rsidRDefault="005D2656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5D2656" w:rsidRDefault="005D2656" w:rsidP="0058150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入住人员编号</w:t>
            </w:r>
          </w:p>
        </w:tc>
        <w:tc>
          <w:tcPr>
            <w:tcW w:w="869" w:type="dxa"/>
          </w:tcPr>
          <w:p w:rsidR="005D2656" w:rsidRDefault="005D2656" w:rsidP="0058150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5D2656" w:rsidRDefault="005D2656" w:rsidP="0058150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5D2656" w:rsidRPr="002931BE" w:rsidRDefault="005D2656" w:rsidP="00581508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5D2656" w:rsidRDefault="005D2656" w:rsidP="0058150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5D2656" w:rsidRDefault="005D2656" w:rsidP="0058150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5D2656" w:rsidRDefault="005D2656" w:rsidP="0058150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5D2656" w:rsidTr="00BA2B01">
        <w:tc>
          <w:tcPr>
            <w:tcW w:w="540" w:type="dxa"/>
          </w:tcPr>
          <w:p w:rsidR="005D2656" w:rsidRDefault="005D2656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5D2656" w:rsidRDefault="005D2656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入住人员工号</w:t>
            </w:r>
          </w:p>
        </w:tc>
        <w:tc>
          <w:tcPr>
            <w:tcW w:w="869" w:type="dxa"/>
          </w:tcPr>
          <w:p w:rsidR="005D2656" w:rsidRDefault="005D2656" w:rsidP="00EA5155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5D2656" w:rsidRDefault="005D2656" w:rsidP="00EA515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5D2656" w:rsidRPr="002931BE" w:rsidRDefault="005D2656" w:rsidP="00EA5155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5D2656" w:rsidRDefault="005D2656" w:rsidP="00EA515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5D2656" w:rsidRDefault="005D2656" w:rsidP="00EA515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5D2656" w:rsidRDefault="005D2656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5D2656" w:rsidTr="00BA2B01">
        <w:tc>
          <w:tcPr>
            <w:tcW w:w="540" w:type="dxa"/>
          </w:tcPr>
          <w:p w:rsidR="005D2656" w:rsidRDefault="005D2656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5D2656" w:rsidRDefault="005D2656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入住人员姓名</w:t>
            </w:r>
          </w:p>
        </w:tc>
        <w:tc>
          <w:tcPr>
            <w:tcW w:w="869" w:type="dxa"/>
          </w:tcPr>
          <w:p w:rsidR="005D2656" w:rsidRDefault="005D2656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5D2656" w:rsidRDefault="005D2656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5D2656" w:rsidRPr="002931BE" w:rsidRDefault="005D2656" w:rsidP="009B6EAB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5D2656" w:rsidRDefault="005D2656" w:rsidP="00EA515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5D2656" w:rsidRDefault="005D2656" w:rsidP="00EA515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5D2656" w:rsidRDefault="005D2656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5D2656" w:rsidTr="00BA2B01">
        <w:tc>
          <w:tcPr>
            <w:tcW w:w="540" w:type="dxa"/>
          </w:tcPr>
          <w:p w:rsidR="005D2656" w:rsidRDefault="005D2656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5D2656" w:rsidRDefault="005D2656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性别</w:t>
            </w:r>
          </w:p>
        </w:tc>
        <w:tc>
          <w:tcPr>
            <w:tcW w:w="869" w:type="dxa"/>
          </w:tcPr>
          <w:p w:rsidR="005D2656" w:rsidRDefault="005D2656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5D2656" w:rsidRDefault="005D2656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5D2656" w:rsidRDefault="005D2656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5D2656" w:rsidRDefault="005D2656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5D2656" w:rsidRDefault="005D2656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5D2656" w:rsidRDefault="005D2656" w:rsidP="003A5EE4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5D2656" w:rsidTr="00BA2B01">
        <w:tc>
          <w:tcPr>
            <w:tcW w:w="540" w:type="dxa"/>
          </w:tcPr>
          <w:p w:rsidR="005D2656" w:rsidRDefault="005D2656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5D2656" w:rsidRDefault="005D2656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所在部门</w:t>
            </w:r>
          </w:p>
        </w:tc>
        <w:tc>
          <w:tcPr>
            <w:tcW w:w="869" w:type="dxa"/>
          </w:tcPr>
          <w:p w:rsidR="005D2656" w:rsidRDefault="005D2656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5D2656" w:rsidRDefault="005D2656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5D2656" w:rsidRDefault="005D2656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5D2656" w:rsidRDefault="005D2656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5D2656" w:rsidRDefault="005D2656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5D2656" w:rsidRDefault="005D2656" w:rsidP="003A5EE4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5D2656" w:rsidTr="00BA2B01">
        <w:tc>
          <w:tcPr>
            <w:tcW w:w="540" w:type="dxa"/>
          </w:tcPr>
          <w:p w:rsidR="005D2656" w:rsidRDefault="005D2656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5D2656" w:rsidRDefault="005D2656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  <w:t>B</w:t>
            </w:r>
            <w:r>
              <w:rPr>
                <w:rFonts w:hint="eastAsia"/>
                <w:color w:val="0000FF"/>
                <w:sz w:val="18"/>
              </w:rPr>
              <w:t>ase</w:t>
            </w:r>
            <w:r>
              <w:rPr>
                <w:rFonts w:hint="eastAsia"/>
                <w:color w:val="0000FF"/>
                <w:sz w:val="18"/>
              </w:rPr>
              <w:t>地</w:t>
            </w:r>
          </w:p>
        </w:tc>
        <w:tc>
          <w:tcPr>
            <w:tcW w:w="869" w:type="dxa"/>
          </w:tcPr>
          <w:p w:rsidR="005D2656" w:rsidRDefault="005D2656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5D2656" w:rsidRDefault="005D2656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5D2656" w:rsidRDefault="005D2656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5D2656" w:rsidRDefault="005D2656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5D2656" w:rsidRDefault="005D2656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5D2656" w:rsidRDefault="005D2656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5D2656" w:rsidTr="00BA2B01">
        <w:tc>
          <w:tcPr>
            <w:tcW w:w="540" w:type="dxa"/>
          </w:tcPr>
          <w:p w:rsidR="005D2656" w:rsidRDefault="005D2656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5D2656" w:rsidRDefault="005D2656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联系电话</w:t>
            </w:r>
          </w:p>
        </w:tc>
        <w:tc>
          <w:tcPr>
            <w:tcW w:w="869" w:type="dxa"/>
          </w:tcPr>
          <w:p w:rsidR="005D2656" w:rsidRDefault="005D2656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5D2656" w:rsidRDefault="005D2656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5D2656" w:rsidRDefault="005D2656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5D2656" w:rsidRDefault="005D2656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5D2656" w:rsidRDefault="005D2656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5D2656" w:rsidRDefault="005D2656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5D2656" w:rsidTr="00BA2B01">
        <w:tc>
          <w:tcPr>
            <w:tcW w:w="540" w:type="dxa"/>
          </w:tcPr>
          <w:p w:rsidR="005D2656" w:rsidRDefault="005D2656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5D2656" w:rsidRDefault="005D2656" w:rsidP="008B0C6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邮箱地址</w:t>
            </w:r>
          </w:p>
        </w:tc>
        <w:tc>
          <w:tcPr>
            <w:tcW w:w="869" w:type="dxa"/>
          </w:tcPr>
          <w:p w:rsidR="005D2656" w:rsidRDefault="005D2656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5D2656" w:rsidRDefault="005D2656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5D2656" w:rsidRDefault="005D2656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5D2656" w:rsidRDefault="005D2656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5D2656" w:rsidRDefault="005D2656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5D2656" w:rsidRDefault="005D2656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5D2656" w:rsidTr="00BA2B01">
        <w:tc>
          <w:tcPr>
            <w:tcW w:w="540" w:type="dxa"/>
          </w:tcPr>
          <w:p w:rsidR="005D2656" w:rsidRDefault="005D2656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5D2656" w:rsidRDefault="005D2656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备注</w:t>
            </w:r>
          </w:p>
        </w:tc>
        <w:tc>
          <w:tcPr>
            <w:tcW w:w="869" w:type="dxa"/>
          </w:tcPr>
          <w:p w:rsidR="005D2656" w:rsidRDefault="005D2656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5D2656" w:rsidRDefault="005D2656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5D2656" w:rsidRDefault="005D2656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5D2656" w:rsidRDefault="005D2656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5D2656" w:rsidRDefault="005D2656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5D2656" w:rsidRDefault="005D2656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5D2656" w:rsidTr="00BA2B01">
        <w:tc>
          <w:tcPr>
            <w:tcW w:w="540" w:type="dxa"/>
          </w:tcPr>
          <w:p w:rsidR="005D2656" w:rsidRDefault="005D2656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5D2656" w:rsidRDefault="005D2656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创建日期</w:t>
            </w:r>
          </w:p>
        </w:tc>
        <w:tc>
          <w:tcPr>
            <w:tcW w:w="869" w:type="dxa"/>
          </w:tcPr>
          <w:p w:rsidR="005D2656" w:rsidRDefault="005D2656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 w:rsidR="005D2656" w:rsidRDefault="005D2656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5D2656" w:rsidRDefault="005D2656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5D2656" w:rsidRDefault="005D2656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5D2656" w:rsidRDefault="005D2656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5D2656" w:rsidRDefault="005D2656" w:rsidP="003A5EE4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5D2656" w:rsidTr="00BA2B01">
        <w:tc>
          <w:tcPr>
            <w:tcW w:w="540" w:type="dxa"/>
          </w:tcPr>
          <w:p w:rsidR="005D2656" w:rsidRDefault="005D2656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5D2656" w:rsidRDefault="005D2656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入住人员状态</w:t>
            </w:r>
          </w:p>
        </w:tc>
        <w:tc>
          <w:tcPr>
            <w:tcW w:w="869" w:type="dxa"/>
          </w:tcPr>
          <w:p w:rsidR="005D2656" w:rsidRDefault="005D2656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5D2656" w:rsidRDefault="005D2656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5D2656" w:rsidRDefault="005D2656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5D2656" w:rsidRDefault="005D2656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5D2656" w:rsidRDefault="005D2656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5D2656" w:rsidRDefault="005D2656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</w:tbl>
    <w:p w:rsidR="0085492F" w:rsidRDefault="0085492F" w:rsidP="0085492F">
      <w:pPr>
        <w:pStyle w:val="a0"/>
      </w:pPr>
    </w:p>
    <w:p w:rsidR="00CB14D9" w:rsidRPr="00CB14D9" w:rsidRDefault="002401B9" w:rsidP="00302F55">
      <w:pPr>
        <w:pStyle w:val="a0"/>
        <w:numPr>
          <w:ilvl w:val="0"/>
          <w:numId w:val="4"/>
        </w:numPr>
        <w:tabs>
          <w:tab w:val="clear" w:pos="2940"/>
        </w:tabs>
        <w:ind w:left="1080" w:hanging="360"/>
        <w:rPr>
          <w:color w:val="0000FF"/>
        </w:rPr>
      </w:pPr>
      <w:r>
        <w:rPr>
          <w:rFonts w:hint="eastAsia"/>
          <w:color w:val="0000FF"/>
        </w:rPr>
        <w:t>详细信息</w:t>
      </w:r>
      <w:r w:rsidR="00A15322">
        <w:rPr>
          <w:rFonts w:hint="eastAsia"/>
          <w:color w:val="0000FF"/>
        </w:rPr>
        <w:t>界面</w:t>
      </w:r>
    </w:p>
    <w:tbl>
      <w:tblPr>
        <w:tblW w:w="101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011"/>
        <w:gridCol w:w="869"/>
        <w:gridCol w:w="842"/>
        <w:gridCol w:w="1080"/>
        <w:gridCol w:w="1179"/>
        <w:gridCol w:w="1417"/>
        <w:gridCol w:w="2209"/>
      </w:tblGrid>
      <w:tr w:rsidR="00CB14D9" w:rsidTr="00BA2B01">
        <w:tc>
          <w:tcPr>
            <w:tcW w:w="540" w:type="dxa"/>
            <w:shd w:val="clear" w:color="auto" w:fill="E6E6E6"/>
          </w:tcPr>
          <w:p w:rsidR="00CB14D9" w:rsidRDefault="00CB14D9" w:rsidP="00CB14D9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rFonts w:hint="eastAsia"/>
                <w:b/>
                <w:bCs/>
                <w:sz w:val="18"/>
              </w:rPr>
              <w:t>Seq</w:t>
            </w:r>
            <w:proofErr w:type="spellEnd"/>
          </w:p>
        </w:tc>
        <w:tc>
          <w:tcPr>
            <w:tcW w:w="2011" w:type="dxa"/>
            <w:shd w:val="clear" w:color="auto" w:fill="E6E6E6"/>
          </w:tcPr>
          <w:p w:rsidR="00CB14D9" w:rsidRDefault="00CB14D9" w:rsidP="00CB14D9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Field Description</w:t>
            </w:r>
          </w:p>
        </w:tc>
        <w:tc>
          <w:tcPr>
            <w:tcW w:w="869" w:type="dxa"/>
            <w:shd w:val="clear" w:color="auto" w:fill="E6E6E6"/>
          </w:tcPr>
          <w:p w:rsidR="00CB14D9" w:rsidRDefault="00CB14D9" w:rsidP="00CB14D9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Type</w:t>
            </w:r>
          </w:p>
        </w:tc>
        <w:tc>
          <w:tcPr>
            <w:tcW w:w="842" w:type="dxa"/>
            <w:shd w:val="clear" w:color="auto" w:fill="E6E6E6"/>
          </w:tcPr>
          <w:p w:rsidR="00CB14D9" w:rsidRDefault="00CB14D9" w:rsidP="00CB14D9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Length</w:t>
            </w:r>
          </w:p>
        </w:tc>
        <w:tc>
          <w:tcPr>
            <w:tcW w:w="1080" w:type="dxa"/>
            <w:shd w:val="clear" w:color="auto" w:fill="E6E6E6"/>
          </w:tcPr>
          <w:p w:rsidR="00CB14D9" w:rsidRDefault="00CB14D9" w:rsidP="00CB14D9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Format</w:t>
            </w:r>
          </w:p>
        </w:tc>
        <w:tc>
          <w:tcPr>
            <w:tcW w:w="1179" w:type="dxa"/>
            <w:shd w:val="clear" w:color="auto" w:fill="E6E6E6"/>
          </w:tcPr>
          <w:p w:rsidR="00CB14D9" w:rsidRDefault="00CB14D9" w:rsidP="00CB14D9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Must Input</w:t>
            </w:r>
          </w:p>
        </w:tc>
        <w:tc>
          <w:tcPr>
            <w:tcW w:w="1417" w:type="dxa"/>
            <w:shd w:val="clear" w:color="auto" w:fill="E6E6E6"/>
          </w:tcPr>
          <w:p w:rsidR="00CB14D9" w:rsidRDefault="00CB14D9" w:rsidP="00CB14D9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Default Value</w:t>
            </w:r>
          </w:p>
        </w:tc>
        <w:tc>
          <w:tcPr>
            <w:tcW w:w="2209" w:type="dxa"/>
            <w:shd w:val="clear" w:color="auto" w:fill="E6E6E6"/>
          </w:tcPr>
          <w:p w:rsidR="00CB14D9" w:rsidRDefault="00CB14D9" w:rsidP="00CB14D9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Validation Rule</w:t>
            </w:r>
          </w:p>
        </w:tc>
      </w:tr>
      <w:tr w:rsidR="0017586F" w:rsidTr="00EE78AB">
        <w:tc>
          <w:tcPr>
            <w:tcW w:w="10147" w:type="dxa"/>
            <w:gridSpan w:val="8"/>
          </w:tcPr>
          <w:p w:rsidR="0017586F" w:rsidRDefault="00B67070" w:rsidP="003A5EE4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入住人员</w:t>
            </w:r>
            <w:r w:rsidR="0017586F">
              <w:rPr>
                <w:rFonts w:hint="eastAsia"/>
                <w:color w:val="0000FF"/>
                <w:sz w:val="18"/>
              </w:rPr>
              <w:t>信息</w:t>
            </w:r>
          </w:p>
        </w:tc>
      </w:tr>
      <w:tr w:rsidR="00403467" w:rsidTr="00BA2B01">
        <w:tc>
          <w:tcPr>
            <w:tcW w:w="540" w:type="dxa"/>
          </w:tcPr>
          <w:p w:rsidR="00403467" w:rsidRDefault="00403467" w:rsidP="00CB14D9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403467" w:rsidRDefault="00B67070" w:rsidP="00CB14D9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入住人员</w:t>
            </w:r>
            <w:r w:rsidR="008B0C68">
              <w:rPr>
                <w:rFonts w:hint="eastAsia"/>
                <w:color w:val="0000FF"/>
                <w:sz w:val="18"/>
              </w:rPr>
              <w:t>编号</w:t>
            </w:r>
          </w:p>
        </w:tc>
        <w:tc>
          <w:tcPr>
            <w:tcW w:w="869" w:type="dxa"/>
          </w:tcPr>
          <w:p w:rsidR="00403467" w:rsidRDefault="00403467" w:rsidP="00CB14D9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403467" w:rsidRDefault="00403467" w:rsidP="00CB14D9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403467" w:rsidRDefault="00DC412D" w:rsidP="00403467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403467" w:rsidRDefault="00DC412D" w:rsidP="00403467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403467" w:rsidRDefault="003A5EE4" w:rsidP="00403467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403467" w:rsidRDefault="002401B9" w:rsidP="003A5EE4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Note5</w:t>
            </w:r>
          </w:p>
        </w:tc>
      </w:tr>
      <w:tr w:rsidR="002401B9" w:rsidTr="00BA2B01">
        <w:tc>
          <w:tcPr>
            <w:tcW w:w="540" w:type="dxa"/>
          </w:tcPr>
          <w:p w:rsidR="002401B9" w:rsidRDefault="002401B9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2401B9" w:rsidRDefault="002401B9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入住人员工号</w:t>
            </w:r>
          </w:p>
        </w:tc>
        <w:tc>
          <w:tcPr>
            <w:tcW w:w="869" w:type="dxa"/>
          </w:tcPr>
          <w:p w:rsidR="002401B9" w:rsidRDefault="002401B9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2401B9" w:rsidRDefault="002401B9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2401B9" w:rsidRDefault="002401B9" w:rsidP="005A00AA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2401B9" w:rsidRDefault="002401B9" w:rsidP="005A00AA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2401B9" w:rsidRDefault="002401B9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2401B9" w:rsidRDefault="002401B9" w:rsidP="00067019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067019" w:rsidTr="00BA2B01">
        <w:tc>
          <w:tcPr>
            <w:tcW w:w="540" w:type="dxa"/>
          </w:tcPr>
          <w:p w:rsidR="00067019" w:rsidRDefault="00067019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067019" w:rsidRDefault="00B67070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入住人员姓名</w:t>
            </w:r>
          </w:p>
        </w:tc>
        <w:tc>
          <w:tcPr>
            <w:tcW w:w="869" w:type="dxa"/>
          </w:tcPr>
          <w:p w:rsidR="00067019" w:rsidRDefault="00067019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067019" w:rsidRDefault="00EB6F01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067019" w:rsidRDefault="00624662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 xml:space="preserve">Display </w:t>
            </w:r>
            <w:r>
              <w:rPr>
                <w:rFonts w:hint="eastAsia"/>
                <w:color w:val="0000FF"/>
                <w:sz w:val="18"/>
              </w:rPr>
              <w:lastRenderedPageBreak/>
              <w:t>Only</w:t>
            </w:r>
          </w:p>
        </w:tc>
        <w:tc>
          <w:tcPr>
            <w:tcW w:w="1179" w:type="dxa"/>
          </w:tcPr>
          <w:p w:rsidR="00067019" w:rsidRDefault="00624662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lastRenderedPageBreak/>
              <w:t>N/A</w:t>
            </w:r>
          </w:p>
        </w:tc>
        <w:tc>
          <w:tcPr>
            <w:tcW w:w="1417" w:type="dxa"/>
          </w:tcPr>
          <w:p w:rsidR="00067019" w:rsidRDefault="00067019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067019" w:rsidRDefault="00067019" w:rsidP="00067019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067019" w:rsidTr="00BA2B01">
        <w:tc>
          <w:tcPr>
            <w:tcW w:w="540" w:type="dxa"/>
          </w:tcPr>
          <w:p w:rsidR="00067019" w:rsidRDefault="00067019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067019" w:rsidRDefault="00B67070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性别</w:t>
            </w:r>
          </w:p>
        </w:tc>
        <w:tc>
          <w:tcPr>
            <w:tcW w:w="869" w:type="dxa"/>
          </w:tcPr>
          <w:p w:rsidR="00067019" w:rsidRDefault="00067019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067019" w:rsidRDefault="00067019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067019" w:rsidRDefault="00624662" w:rsidP="00624662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067019" w:rsidRDefault="00624662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067019" w:rsidRDefault="00067019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067019" w:rsidRDefault="00067019" w:rsidP="00067019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EB6F01" w:rsidTr="00BA2B01">
        <w:tc>
          <w:tcPr>
            <w:tcW w:w="540" w:type="dxa"/>
          </w:tcPr>
          <w:p w:rsidR="00EB6F01" w:rsidRDefault="00EB6F01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EB6F01" w:rsidRDefault="00B67070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所在部门</w:t>
            </w:r>
          </w:p>
        </w:tc>
        <w:tc>
          <w:tcPr>
            <w:tcW w:w="869" w:type="dxa"/>
          </w:tcPr>
          <w:p w:rsidR="00EB6F01" w:rsidRDefault="007D47B4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Number</w:t>
            </w:r>
          </w:p>
        </w:tc>
        <w:tc>
          <w:tcPr>
            <w:tcW w:w="842" w:type="dxa"/>
          </w:tcPr>
          <w:p w:rsidR="00EB6F01" w:rsidRDefault="00EB6F01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EB6F01" w:rsidRDefault="00624662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EB6F01" w:rsidRDefault="00624662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EB6F01" w:rsidRDefault="00EB6F01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EB6F01" w:rsidRDefault="00EB6F01" w:rsidP="00067019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53756C" w:rsidTr="00BA2B01">
        <w:tc>
          <w:tcPr>
            <w:tcW w:w="540" w:type="dxa"/>
          </w:tcPr>
          <w:p w:rsidR="0053756C" w:rsidRDefault="0053756C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53756C" w:rsidRDefault="00B67070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  <w:t>B</w:t>
            </w:r>
            <w:r>
              <w:rPr>
                <w:rFonts w:hint="eastAsia"/>
                <w:color w:val="0000FF"/>
                <w:sz w:val="18"/>
              </w:rPr>
              <w:t>ase</w:t>
            </w:r>
            <w:r>
              <w:rPr>
                <w:rFonts w:hint="eastAsia"/>
                <w:color w:val="0000FF"/>
                <w:sz w:val="18"/>
              </w:rPr>
              <w:t>地</w:t>
            </w:r>
          </w:p>
        </w:tc>
        <w:tc>
          <w:tcPr>
            <w:tcW w:w="869" w:type="dxa"/>
          </w:tcPr>
          <w:p w:rsidR="0053756C" w:rsidRDefault="00EA34B2" w:rsidP="0058150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53756C" w:rsidRDefault="006F7A8C" w:rsidP="0058150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53756C" w:rsidRPr="00EA34B2" w:rsidRDefault="00624662" w:rsidP="00581508">
            <w:pPr>
              <w:pStyle w:val="a0"/>
              <w:snapToGrid w:val="0"/>
              <w:ind w:left="0"/>
              <w:rPr>
                <w:b/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53756C" w:rsidRDefault="00624662" w:rsidP="0058150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53756C" w:rsidRDefault="0053756C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53756C" w:rsidRDefault="0053756C" w:rsidP="00067019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EE4A73" w:rsidTr="00BA2B01">
        <w:tc>
          <w:tcPr>
            <w:tcW w:w="540" w:type="dxa"/>
          </w:tcPr>
          <w:p w:rsidR="00EE4A73" w:rsidRDefault="00EE4A73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EE4A73" w:rsidRDefault="00B67070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联系电话</w:t>
            </w:r>
          </w:p>
        </w:tc>
        <w:tc>
          <w:tcPr>
            <w:tcW w:w="869" w:type="dxa"/>
          </w:tcPr>
          <w:p w:rsidR="00EE4A73" w:rsidRDefault="00EE4A73" w:rsidP="0058150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EE4A73" w:rsidRDefault="006F7A8C" w:rsidP="0058150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EE4A73" w:rsidRDefault="00624662" w:rsidP="0058150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EE4A73" w:rsidRDefault="00624662" w:rsidP="0058150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EE4A73" w:rsidRDefault="00EE4A73" w:rsidP="0058150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EE4A73" w:rsidRDefault="00EE4A73" w:rsidP="0058150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EE4A73" w:rsidTr="00BA2B01">
        <w:tc>
          <w:tcPr>
            <w:tcW w:w="540" w:type="dxa"/>
          </w:tcPr>
          <w:p w:rsidR="00EE4A73" w:rsidRDefault="00EE4A73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EE4A73" w:rsidRDefault="00B67070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邮箱地址</w:t>
            </w:r>
          </w:p>
        </w:tc>
        <w:tc>
          <w:tcPr>
            <w:tcW w:w="869" w:type="dxa"/>
          </w:tcPr>
          <w:p w:rsidR="00EE4A73" w:rsidRDefault="00260F58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EE4A73" w:rsidRDefault="006F7A8C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EE4A73" w:rsidRPr="00EA34B2" w:rsidRDefault="00624662" w:rsidP="009B6EAB">
            <w:pPr>
              <w:pStyle w:val="a0"/>
              <w:snapToGrid w:val="0"/>
              <w:ind w:left="0"/>
              <w:rPr>
                <w:b/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EE4A73" w:rsidRDefault="00624662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EE4A73" w:rsidRDefault="00EE4A73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EE4A73" w:rsidRDefault="00EE4A73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6F7A8C" w:rsidTr="00BA2B01">
        <w:tc>
          <w:tcPr>
            <w:tcW w:w="540" w:type="dxa"/>
          </w:tcPr>
          <w:p w:rsidR="006F7A8C" w:rsidRDefault="006F7A8C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6F7A8C" w:rsidRDefault="006F7A8C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入住人员状态</w:t>
            </w:r>
          </w:p>
        </w:tc>
        <w:tc>
          <w:tcPr>
            <w:tcW w:w="869" w:type="dxa"/>
          </w:tcPr>
          <w:p w:rsidR="006F7A8C" w:rsidRDefault="006F7A8C" w:rsidP="00643EA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6F7A8C" w:rsidRDefault="006F7A8C" w:rsidP="00643EA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6F7A8C" w:rsidRPr="00EA34B2" w:rsidRDefault="006F7A8C" w:rsidP="00643EAF">
            <w:pPr>
              <w:pStyle w:val="a0"/>
              <w:snapToGrid w:val="0"/>
              <w:ind w:left="0"/>
              <w:rPr>
                <w:b/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6F7A8C" w:rsidRDefault="006F7A8C" w:rsidP="00643EAF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6F7A8C" w:rsidRDefault="006F7A8C" w:rsidP="00643EAF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6F7A8C" w:rsidRDefault="006F7A8C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6F7A8C" w:rsidTr="00BA2B01">
        <w:tc>
          <w:tcPr>
            <w:tcW w:w="540" w:type="dxa"/>
          </w:tcPr>
          <w:p w:rsidR="006F7A8C" w:rsidRDefault="006F7A8C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6F7A8C" w:rsidRDefault="006F7A8C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备注</w:t>
            </w:r>
          </w:p>
        </w:tc>
        <w:tc>
          <w:tcPr>
            <w:tcW w:w="869" w:type="dxa"/>
          </w:tcPr>
          <w:p w:rsidR="006F7A8C" w:rsidRDefault="006F7A8C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6F7A8C" w:rsidRDefault="006F7A8C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2000</w:t>
            </w:r>
          </w:p>
        </w:tc>
        <w:tc>
          <w:tcPr>
            <w:tcW w:w="1080" w:type="dxa"/>
          </w:tcPr>
          <w:p w:rsidR="006F7A8C" w:rsidRDefault="006F7A8C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6F7A8C" w:rsidRDefault="006F7A8C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6F7A8C" w:rsidRDefault="006F7A8C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6F7A8C" w:rsidRDefault="006F7A8C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6F7A8C" w:rsidTr="00BA2B01">
        <w:tc>
          <w:tcPr>
            <w:tcW w:w="540" w:type="dxa"/>
          </w:tcPr>
          <w:p w:rsidR="006F7A8C" w:rsidRDefault="006F7A8C" w:rsidP="00AB40C8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6F7A8C" w:rsidRDefault="006F7A8C" w:rsidP="0058150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关闭</w:t>
            </w:r>
          </w:p>
        </w:tc>
        <w:tc>
          <w:tcPr>
            <w:tcW w:w="869" w:type="dxa"/>
          </w:tcPr>
          <w:p w:rsidR="006F7A8C" w:rsidRDefault="006F7A8C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BUTTON</w:t>
            </w:r>
          </w:p>
        </w:tc>
        <w:tc>
          <w:tcPr>
            <w:tcW w:w="842" w:type="dxa"/>
          </w:tcPr>
          <w:p w:rsidR="006F7A8C" w:rsidRDefault="006F7A8C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6F7A8C" w:rsidRDefault="006F7A8C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6F7A8C" w:rsidRDefault="006F7A8C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6F7A8C" w:rsidRDefault="006F7A8C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6F7A8C" w:rsidRDefault="006F7A8C" w:rsidP="0058150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</w:tbl>
    <w:p w:rsidR="00BA2B01" w:rsidRDefault="00BA2B01" w:rsidP="001F1C44">
      <w:pPr>
        <w:pStyle w:val="a0"/>
        <w:ind w:left="0"/>
      </w:pPr>
    </w:p>
    <w:p w:rsidR="00CB14D9" w:rsidRDefault="00CB14D9" w:rsidP="0085492F">
      <w:pPr>
        <w:pStyle w:val="a0"/>
      </w:pPr>
    </w:p>
    <w:p w:rsidR="0085492F" w:rsidRDefault="002D4453" w:rsidP="0085492F">
      <w:pPr>
        <w:pStyle w:val="3"/>
      </w:pPr>
      <w:bookmarkStart w:id="11" w:name="_Toc318100819"/>
      <w:r>
        <w:rPr>
          <w:rFonts w:hint="eastAsia"/>
        </w:rPr>
        <w:t>2</w:t>
      </w:r>
      <w:r w:rsidR="0085492F">
        <w:rPr>
          <w:rFonts w:hint="eastAsia"/>
        </w:rPr>
        <w:t xml:space="preserve">.7 </w:t>
      </w:r>
      <w:r w:rsidR="0085492F">
        <w:rPr>
          <w:rFonts w:hint="eastAsia"/>
        </w:rPr>
        <w:t>业务</w:t>
      </w:r>
      <w:r>
        <w:rPr>
          <w:rFonts w:hint="eastAsia"/>
        </w:rPr>
        <w:t>规则</w:t>
      </w:r>
      <w:bookmarkEnd w:id="11"/>
    </w:p>
    <w:p w:rsidR="005900BC" w:rsidRDefault="005900BC" w:rsidP="005900BC">
      <w:pPr>
        <w:pStyle w:val="a0"/>
        <w:ind w:left="0"/>
        <w:rPr>
          <w:color w:val="0000FF"/>
        </w:rPr>
      </w:pPr>
      <w:r>
        <w:rPr>
          <w:rFonts w:hint="eastAsia"/>
          <w:color w:val="0000FF"/>
        </w:rPr>
        <w:t>Note:</w:t>
      </w:r>
    </w:p>
    <w:p w:rsidR="00286679" w:rsidRDefault="00624662" w:rsidP="00B67070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性别：下拉框，内容为“男”、“女”。</w:t>
      </w:r>
    </w:p>
    <w:p w:rsidR="00624662" w:rsidRDefault="00624662" w:rsidP="00B67070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所在部门：下拉框，内容为“</w:t>
      </w:r>
      <w:r>
        <w:rPr>
          <w:rFonts w:hint="eastAsia"/>
          <w:color w:val="0000FF"/>
        </w:rPr>
        <w:t>MAS</w:t>
      </w:r>
      <w:r>
        <w:rPr>
          <w:rFonts w:hint="eastAsia"/>
          <w:color w:val="0000FF"/>
        </w:rPr>
        <w:t>”、“</w:t>
      </w:r>
      <w:r>
        <w:rPr>
          <w:rFonts w:hint="eastAsia"/>
          <w:color w:val="0000FF"/>
        </w:rPr>
        <w:t>SAP</w:t>
      </w:r>
      <w:r>
        <w:rPr>
          <w:rFonts w:hint="eastAsia"/>
          <w:color w:val="0000FF"/>
        </w:rPr>
        <w:t>”、“</w:t>
      </w:r>
      <w:r>
        <w:rPr>
          <w:rFonts w:hint="eastAsia"/>
          <w:color w:val="0000FF"/>
        </w:rPr>
        <w:t>ORACLE</w:t>
      </w:r>
      <w:r>
        <w:rPr>
          <w:rFonts w:hint="eastAsia"/>
          <w:color w:val="0000FF"/>
        </w:rPr>
        <w:t>”。</w:t>
      </w:r>
    </w:p>
    <w:p w:rsidR="00624662" w:rsidRDefault="00624662" w:rsidP="00B67070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color w:val="0000FF"/>
        </w:rPr>
        <w:t>B</w:t>
      </w:r>
      <w:r>
        <w:rPr>
          <w:rFonts w:hint="eastAsia"/>
          <w:color w:val="0000FF"/>
        </w:rPr>
        <w:t>ase</w:t>
      </w:r>
      <w:r>
        <w:rPr>
          <w:rFonts w:hint="eastAsia"/>
          <w:color w:val="0000FF"/>
        </w:rPr>
        <w:t>地：下拉框，内容为“上海”、“北京”、“广州”。</w:t>
      </w:r>
    </w:p>
    <w:p w:rsidR="00624662" w:rsidRDefault="00624662" w:rsidP="00B67070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查询：点击查询按钮，查询结果显示符合查询条件的记录。</w:t>
      </w:r>
    </w:p>
    <w:p w:rsidR="00624662" w:rsidRDefault="002401B9" w:rsidP="00B67070">
      <w:pPr>
        <w:pStyle w:val="a0"/>
        <w:numPr>
          <w:ilvl w:val="0"/>
          <w:numId w:val="13"/>
        </w:numPr>
        <w:ind w:left="360"/>
        <w:rPr>
          <w:rFonts w:hint="eastAsia"/>
          <w:color w:val="0000FF"/>
        </w:rPr>
      </w:pPr>
      <w:r>
        <w:rPr>
          <w:rFonts w:hint="eastAsia"/>
          <w:color w:val="0000FF"/>
        </w:rPr>
        <w:t>入住人员编号：超链接，点击进入入住人员详细信息界面。</w:t>
      </w:r>
    </w:p>
    <w:p w:rsidR="005D2656" w:rsidRDefault="005D2656" w:rsidP="00B67070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入住人员状态：下拉框，内容为“新建”、“已入住”、“已退房”。</w:t>
      </w:r>
    </w:p>
    <w:p w:rsidR="0085492F" w:rsidRPr="005900BC" w:rsidRDefault="0065771A" w:rsidP="006F3AF8">
      <w:pPr>
        <w:pStyle w:val="a0"/>
        <w:tabs>
          <w:tab w:val="left" w:pos="3085"/>
        </w:tabs>
        <w:ind w:left="720"/>
        <w:rPr>
          <w:color w:val="0000FF"/>
        </w:rPr>
      </w:pPr>
      <w:r>
        <w:rPr>
          <w:color w:val="0000FF"/>
        </w:rPr>
        <w:tab/>
      </w:r>
    </w:p>
    <w:p w:rsidR="0085492F" w:rsidRDefault="002D4453" w:rsidP="0085492F">
      <w:pPr>
        <w:pStyle w:val="3"/>
      </w:pPr>
      <w:bookmarkStart w:id="12" w:name="_Toc318100820"/>
      <w:r>
        <w:rPr>
          <w:rFonts w:hint="eastAsia"/>
        </w:rPr>
        <w:t>2</w:t>
      </w:r>
      <w:r w:rsidR="0085492F">
        <w:rPr>
          <w:rFonts w:hint="eastAsia"/>
        </w:rPr>
        <w:t xml:space="preserve">.8 </w:t>
      </w:r>
      <w:r w:rsidR="0085492F">
        <w:rPr>
          <w:rFonts w:hint="eastAsia"/>
        </w:rPr>
        <w:t>特殊逻辑</w:t>
      </w:r>
      <w:bookmarkEnd w:id="12"/>
    </w:p>
    <w:p w:rsidR="00286679" w:rsidRDefault="00530BF6" w:rsidP="0065771A">
      <w:pPr>
        <w:pStyle w:val="a0"/>
        <w:numPr>
          <w:ins w:id="13" w:author="Unknown"/>
        </w:numPr>
        <w:ind w:left="0"/>
        <w:rPr>
          <w:color w:val="0000FF"/>
        </w:rPr>
      </w:pPr>
      <w:r>
        <w:rPr>
          <w:rFonts w:hint="eastAsia"/>
          <w:color w:val="0000FF"/>
        </w:rPr>
        <w:t>1</w:t>
      </w:r>
      <w:r w:rsidR="001F1C44">
        <w:rPr>
          <w:rFonts w:hint="eastAsia"/>
          <w:color w:val="0000FF"/>
        </w:rPr>
        <w:t>、</w:t>
      </w:r>
      <w:r w:rsidR="00AD7DA5">
        <w:rPr>
          <w:rFonts w:hint="eastAsia"/>
          <w:color w:val="0000FF"/>
        </w:rPr>
        <w:t>查询结果界面显示所有入住人员状态为“新建”、“已入住”、“已退房”的。</w:t>
      </w:r>
      <w:bookmarkStart w:id="14" w:name="_GoBack"/>
      <w:bookmarkEnd w:id="14"/>
    </w:p>
    <w:p w:rsidR="0085492F" w:rsidRDefault="002D4453" w:rsidP="0085492F">
      <w:pPr>
        <w:pStyle w:val="3"/>
      </w:pPr>
      <w:bookmarkStart w:id="15" w:name="_Toc318100821"/>
      <w:r>
        <w:rPr>
          <w:rFonts w:hint="eastAsia"/>
        </w:rPr>
        <w:t>2</w:t>
      </w:r>
      <w:r w:rsidR="0085492F">
        <w:rPr>
          <w:rFonts w:hint="eastAsia"/>
        </w:rPr>
        <w:t xml:space="preserve">.9 </w:t>
      </w:r>
      <w:r w:rsidR="0085492F">
        <w:rPr>
          <w:rFonts w:hint="eastAsia"/>
        </w:rPr>
        <w:t>系统</w:t>
      </w:r>
      <w:r w:rsidR="0085492F">
        <w:rPr>
          <w:rFonts w:hint="eastAsia"/>
        </w:rPr>
        <w:t>Message</w:t>
      </w:r>
      <w:bookmarkEnd w:id="1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8"/>
        <w:gridCol w:w="1656"/>
        <w:gridCol w:w="5736"/>
      </w:tblGrid>
      <w:tr w:rsidR="0085492F">
        <w:tc>
          <w:tcPr>
            <w:tcW w:w="1428" w:type="dxa"/>
            <w:shd w:val="clear" w:color="auto" w:fill="E6E6E6"/>
          </w:tcPr>
          <w:p w:rsidR="0085492F" w:rsidRDefault="0085492F" w:rsidP="0085492F">
            <w:pPr>
              <w:pStyle w:val="a0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 ID</w:t>
            </w:r>
          </w:p>
        </w:tc>
        <w:tc>
          <w:tcPr>
            <w:tcW w:w="1656" w:type="dxa"/>
            <w:shd w:val="clear" w:color="auto" w:fill="E6E6E6"/>
          </w:tcPr>
          <w:p w:rsidR="0085492F" w:rsidRDefault="0085492F" w:rsidP="0085492F">
            <w:pPr>
              <w:pStyle w:val="a0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 Type</w:t>
            </w:r>
          </w:p>
        </w:tc>
        <w:tc>
          <w:tcPr>
            <w:tcW w:w="5736" w:type="dxa"/>
            <w:shd w:val="clear" w:color="auto" w:fill="E6E6E6"/>
          </w:tcPr>
          <w:p w:rsidR="0085492F" w:rsidRDefault="0085492F" w:rsidP="0085492F">
            <w:pPr>
              <w:pStyle w:val="a0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</w:t>
            </w:r>
          </w:p>
        </w:tc>
      </w:tr>
      <w:tr w:rsidR="0085492F">
        <w:tc>
          <w:tcPr>
            <w:tcW w:w="1428" w:type="dxa"/>
          </w:tcPr>
          <w:p w:rsidR="0085492F" w:rsidRDefault="00530BF6" w:rsidP="0085492F">
            <w:pPr>
              <w:pStyle w:val="a0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:rsidR="0085492F" w:rsidRDefault="0085492F" w:rsidP="0085492F">
            <w:pPr>
              <w:pStyle w:val="a0"/>
              <w:ind w:left="0"/>
            </w:pPr>
          </w:p>
        </w:tc>
        <w:tc>
          <w:tcPr>
            <w:tcW w:w="5736" w:type="dxa"/>
          </w:tcPr>
          <w:p w:rsidR="0085492F" w:rsidRDefault="0085492F" w:rsidP="0085492F">
            <w:pPr>
              <w:pStyle w:val="a0"/>
              <w:ind w:left="0"/>
            </w:pPr>
          </w:p>
        </w:tc>
      </w:tr>
      <w:tr w:rsidR="0085492F" w:rsidRPr="00BC14A7">
        <w:tc>
          <w:tcPr>
            <w:tcW w:w="1428" w:type="dxa"/>
          </w:tcPr>
          <w:p w:rsidR="0085492F" w:rsidRDefault="0085492F" w:rsidP="0085492F">
            <w:pPr>
              <w:pStyle w:val="a0"/>
              <w:ind w:left="0"/>
            </w:pPr>
          </w:p>
        </w:tc>
        <w:tc>
          <w:tcPr>
            <w:tcW w:w="1656" w:type="dxa"/>
          </w:tcPr>
          <w:p w:rsidR="0085492F" w:rsidRDefault="0085492F" w:rsidP="0085492F">
            <w:pPr>
              <w:pStyle w:val="a0"/>
              <w:ind w:left="0"/>
            </w:pPr>
          </w:p>
        </w:tc>
        <w:tc>
          <w:tcPr>
            <w:tcW w:w="5736" w:type="dxa"/>
          </w:tcPr>
          <w:p w:rsidR="0085492F" w:rsidRDefault="0085492F" w:rsidP="0085492F">
            <w:pPr>
              <w:pStyle w:val="a0"/>
              <w:ind w:left="0"/>
            </w:pPr>
          </w:p>
        </w:tc>
      </w:tr>
    </w:tbl>
    <w:p w:rsidR="0085492F" w:rsidRDefault="0085492F" w:rsidP="0085492F">
      <w:pPr>
        <w:pStyle w:val="tty80"/>
        <w:rPr>
          <w:rFonts w:ascii="Book Antiqua" w:hAnsi="Book Antiqua"/>
        </w:rPr>
      </w:pPr>
    </w:p>
    <w:p w:rsidR="0085492F" w:rsidRDefault="0085492F" w:rsidP="0085492F">
      <w:pPr>
        <w:pStyle w:val="tty80"/>
        <w:rPr>
          <w:rFonts w:ascii="Book Antiqua" w:hAnsi="Book Antiqua"/>
        </w:rPr>
      </w:pPr>
    </w:p>
    <w:p w:rsidR="0085492F" w:rsidRDefault="002D4453" w:rsidP="0085492F">
      <w:pPr>
        <w:pStyle w:val="3"/>
      </w:pPr>
      <w:bookmarkStart w:id="16" w:name="_Toc318100822"/>
      <w:r>
        <w:rPr>
          <w:rFonts w:hint="eastAsia"/>
        </w:rPr>
        <w:t>2</w:t>
      </w:r>
      <w:r w:rsidR="0085492F">
        <w:rPr>
          <w:rFonts w:hint="eastAsia"/>
        </w:rPr>
        <w:t>.</w:t>
      </w:r>
      <w:r w:rsidR="00C65E4D">
        <w:rPr>
          <w:rFonts w:hint="eastAsia"/>
        </w:rPr>
        <w:t>1</w:t>
      </w:r>
      <w:r w:rsidR="0085492F">
        <w:rPr>
          <w:rFonts w:hint="eastAsia"/>
        </w:rPr>
        <w:t xml:space="preserve">0 </w:t>
      </w:r>
      <w:r w:rsidR="0085492F">
        <w:rPr>
          <w:rFonts w:hint="eastAsia"/>
        </w:rPr>
        <w:t>附件</w:t>
      </w:r>
      <w:bookmarkEnd w:id="16"/>
    </w:p>
    <w:p w:rsidR="005A37D9" w:rsidRPr="005A37D9" w:rsidRDefault="005A37D9" w:rsidP="00764B8F">
      <w:pPr>
        <w:pStyle w:val="a0"/>
        <w:ind w:left="0"/>
      </w:pPr>
    </w:p>
    <w:sectPr w:rsidR="005A37D9" w:rsidRPr="005A37D9">
      <w:headerReference w:type="default" r:id="rId12"/>
      <w:footerReference w:type="default" r:id="rId13"/>
      <w:footerReference w:type="first" r:id="rId14"/>
      <w:pgSz w:w="11909" w:h="16834" w:code="9"/>
      <w:pgMar w:top="720" w:right="720" w:bottom="1077" w:left="720" w:header="431" w:footer="431" w:gutter="357"/>
      <w:paperSrc w:first="1" w:other="1"/>
      <w:pgNumType w:start="1"/>
      <w:cols w:space="4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98E" w:rsidRDefault="00B0298E">
      <w:r>
        <w:separator/>
      </w:r>
    </w:p>
  </w:endnote>
  <w:endnote w:type="continuationSeparator" w:id="0">
    <w:p w:rsidR="00B0298E" w:rsidRDefault="00B02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065" w:rsidRDefault="00796065">
    <w:pPr>
      <w:pStyle w:val="a5"/>
      <w:framePr w:wrap="auto" w:vAnchor="text" w:hAnchor="margin" w:xAlign="right" w:y="1"/>
      <w:rPr>
        <w:rStyle w:val="ab"/>
        <w:rFonts w:ascii="Book Antiqua" w:hAnsi="Book Antiqua"/>
      </w:rPr>
    </w:pPr>
    <w:r>
      <w:rPr>
        <w:rStyle w:val="ab"/>
        <w:rFonts w:ascii="Book Antiqua" w:hAnsi="Book Antiqua"/>
      </w:rPr>
      <w:fldChar w:fldCharType="begin"/>
    </w:r>
    <w:r>
      <w:rPr>
        <w:rStyle w:val="ab"/>
        <w:rFonts w:ascii="Book Antiqua" w:hAnsi="Book Antiqua"/>
      </w:rPr>
      <w:instrText xml:space="preserve">PAGE  </w:instrText>
    </w:r>
    <w:r>
      <w:rPr>
        <w:rStyle w:val="ab"/>
        <w:rFonts w:ascii="Book Antiqua" w:hAnsi="Book Antiqua"/>
      </w:rPr>
      <w:fldChar w:fldCharType="separate"/>
    </w:r>
    <w:r w:rsidR="00AD7DA5">
      <w:rPr>
        <w:rStyle w:val="ab"/>
        <w:rFonts w:ascii="Book Antiqua" w:hAnsi="Book Antiqua"/>
        <w:noProof/>
      </w:rPr>
      <w:t>8</w:t>
    </w:r>
    <w:r>
      <w:rPr>
        <w:rStyle w:val="ab"/>
        <w:rFonts w:ascii="Book Antiqua" w:hAnsi="Book Antiqua"/>
      </w:rPr>
      <w:fldChar w:fldCharType="end"/>
    </w:r>
  </w:p>
  <w:p w:rsidR="00796065" w:rsidRDefault="00796065">
    <w:pPr>
      <w:pStyle w:val="a5"/>
      <w:tabs>
        <w:tab w:val="clear" w:pos="7920"/>
      </w:tabs>
      <w:ind w:right="360"/>
    </w:pPr>
  </w:p>
  <w:p w:rsidR="00796065" w:rsidRDefault="00796065">
    <w:pPr>
      <w:pStyle w:val="a5"/>
      <w:tabs>
        <w:tab w:val="clear" w:pos="792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065" w:rsidRDefault="00796065">
    <w:pPr>
      <w:pStyle w:val="a5"/>
      <w:tabs>
        <w:tab w:val="clear" w:pos="7920"/>
        <w:tab w:val="right" w:pos="104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98E" w:rsidRDefault="00B0298E">
      <w:r>
        <w:separator/>
      </w:r>
    </w:p>
  </w:footnote>
  <w:footnote w:type="continuationSeparator" w:id="0">
    <w:p w:rsidR="00B0298E" w:rsidRDefault="00B029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065" w:rsidRDefault="00796065">
    <w:pPr>
      <w:pStyle w:val="a6"/>
      <w:framePr w:hSpace="187" w:wrap="auto" w:vAnchor="text" w:hAnchor="margin" w:xAlign="right" w:y="1"/>
    </w:pPr>
    <w:r>
      <w:fldChar w:fldCharType="begin"/>
    </w:r>
    <w:r>
      <w:instrText xml:space="preserve"> if "</w:instrText>
    </w:r>
    <w:r w:rsidR="00B0298E">
      <w:fldChar w:fldCharType="begin"/>
    </w:r>
    <w:r w:rsidR="00B0298E">
      <w:instrText xml:space="preserve"> REF DocControlNumber </w:instrText>
    </w:r>
    <w:r w:rsidR="00B0298E">
      <w:fldChar w:fldCharType="separate"/>
    </w:r>
    <w:r>
      <w:instrText xml:space="preserve"> </w:instrText>
    </w:r>
    <w:r w:rsidR="00B0298E">
      <w:fldChar w:fldCharType="end"/>
    </w:r>
    <w:r>
      <w:instrText>" = "Error! Reference source not found." ""</w:instrText>
    </w:r>
    <w:r>
      <w:rPr>
        <w:b/>
      </w:rPr>
      <w:instrText xml:space="preserve"> </w:instrText>
    </w:r>
    <w:r>
      <w:instrText xml:space="preserve"> </w:instrText>
    </w:r>
    <w:r w:rsidR="00B0298E">
      <w:fldChar w:fldCharType="begin"/>
    </w:r>
    <w:r w:rsidR="00B0298E">
      <w:instrText xml:space="preserve"> REF DocControlNumber </w:instrText>
    </w:r>
    <w:r w:rsidR="00B0298E">
      <w:fldChar w:fldCharType="separate"/>
    </w:r>
    <w:r>
      <w:instrText xml:space="preserve"> </w:instrText>
    </w:r>
    <w:r w:rsidR="00B0298E">
      <w:fldChar w:fldCharType="end"/>
    </w:r>
    <w:r>
      <w:instrText xml:space="preserve"> </w:instrText>
    </w:r>
    <w:r>
      <w:fldChar w:fldCharType="separate"/>
    </w:r>
    <w:r>
      <w:rPr>
        <w:noProof/>
      </w:rPr>
      <w:t xml:space="preserve"> </w:t>
    </w:r>
    <w:r>
      <w:fldChar w:fldCharType="end"/>
    </w:r>
  </w:p>
  <w:p w:rsidR="00796065" w:rsidRDefault="0079606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9428CB"/>
    <w:multiLevelType w:val="hybridMultilevel"/>
    <w:tmpl w:val="3FA06A1C"/>
    <w:lvl w:ilvl="0" w:tplc="184428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4EF62BB"/>
    <w:multiLevelType w:val="hybridMultilevel"/>
    <w:tmpl w:val="EAFA1A9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6812F39"/>
    <w:multiLevelType w:val="hybridMultilevel"/>
    <w:tmpl w:val="E0547066"/>
    <w:lvl w:ilvl="0" w:tplc="0409000D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00"/>
        </w:tabs>
        <w:ind w:left="6300" w:hanging="420"/>
      </w:pPr>
      <w:rPr>
        <w:rFonts w:ascii="Wingdings" w:hAnsi="Wingdings" w:hint="default"/>
      </w:rPr>
    </w:lvl>
  </w:abstractNum>
  <w:abstractNum w:abstractNumId="4">
    <w:nsid w:val="098725EA"/>
    <w:multiLevelType w:val="multilevel"/>
    <w:tmpl w:val="00946F6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AA352E1"/>
    <w:multiLevelType w:val="hybridMultilevel"/>
    <w:tmpl w:val="8D16F94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ACF565B"/>
    <w:multiLevelType w:val="hybridMultilevel"/>
    <w:tmpl w:val="34E0D0E8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AEB066D"/>
    <w:multiLevelType w:val="hybridMultilevel"/>
    <w:tmpl w:val="5F0E316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8FF21F9"/>
    <w:multiLevelType w:val="hybridMultilevel"/>
    <w:tmpl w:val="28C2F7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E11351B"/>
    <w:multiLevelType w:val="multilevel"/>
    <w:tmpl w:val="C608D24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E694A14"/>
    <w:multiLevelType w:val="hybridMultilevel"/>
    <w:tmpl w:val="37FE8C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5B95205"/>
    <w:multiLevelType w:val="hybridMultilevel"/>
    <w:tmpl w:val="963E6382"/>
    <w:lvl w:ilvl="0" w:tplc="AB788E20">
      <w:start w:val="1"/>
      <w:numFmt w:val="decimal"/>
      <w:lvlText w:val="%1、"/>
      <w:lvlJc w:val="left"/>
      <w:pPr>
        <w:ind w:left="297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AF93E3F"/>
    <w:multiLevelType w:val="multilevel"/>
    <w:tmpl w:val="2C66ABDE"/>
    <w:lvl w:ilvl="0">
      <w:start w:val="1"/>
      <w:numFmt w:val="decimal"/>
      <w:lvlText w:val="%1、"/>
      <w:lvlJc w:val="left"/>
      <w:pPr>
        <w:ind w:left="297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B0D47AC"/>
    <w:multiLevelType w:val="hybridMultilevel"/>
    <w:tmpl w:val="BAE69C5A"/>
    <w:lvl w:ilvl="0" w:tplc="0409000B">
      <w:start w:val="1"/>
      <w:numFmt w:val="bullet"/>
      <w:lvlText w:val="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00"/>
        </w:tabs>
        <w:ind w:left="6300" w:hanging="420"/>
      </w:pPr>
      <w:rPr>
        <w:rFonts w:ascii="Wingdings" w:hAnsi="Wingdings" w:hint="default"/>
      </w:rPr>
    </w:lvl>
  </w:abstractNum>
  <w:abstractNum w:abstractNumId="14">
    <w:nsid w:val="389B582E"/>
    <w:multiLevelType w:val="hybridMultilevel"/>
    <w:tmpl w:val="5680C404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F4B738B"/>
    <w:multiLevelType w:val="hybridMultilevel"/>
    <w:tmpl w:val="8FB0C0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4110DB8"/>
    <w:multiLevelType w:val="multilevel"/>
    <w:tmpl w:val="C9BA9858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9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463D43DD"/>
    <w:multiLevelType w:val="hybridMultilevel"/>
    <w:tmpl w:val="1DA0CA3A"/>
    <w:lvl w:ilvl="0" w:tplc="C3A077C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color w:val="0070C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E0721B6"/>
    <w:multiLevelType w:val="hybridMultilevel"/>
    <w:tmpl w:val="00946F60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2BF3030"/>
    <w:multiLevelType w:val="hybridMultilevel"/>
    <w:tmpl w:val="C608D246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A4A1E28"/>
    <w:multiLevelType w:val="hybridMultilevel"/>
    <w:tmpl w:val="2C66ABDE"/>
    <w:lvl w:ilvl="0" w:tplc="AB788E20">
      <w:start w:val="1"/>
      <w:numFmt w:val="decimal"/>
      <w:lvlText w:val="%1、"/>
      <w:lvlJc w:val="left"/>
      <w:pPr>
        <w:ind w:left="2972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63A32AE7"/>
    <w:multiLevelType w:val="singleLevel"/>
    <w:tmpl w:val="92B6C0E4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2">
    <w:nsid w:val="6FD6460C"/>
    <w:multiLevelType w:val="multilevel"/>
    <w:tmpl w:val="7886199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72EA4014"/>
    <w:multiLevelType w:val="hybridMultilevel"/>
    <w:tmpl w:val="0646244A"/>
    <w:lvl w:ilvl="0" w:tplc="7A4ACAEA">
      <w:start w:val="1"/>
      <w:numFmt w:val="bullet"/>
      <w:lvlText w:val="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4">
    <w:nsid w:val="741474A9"/>
    <w:multiLevelType w:val="hybridMultilevel"/>
    <w:tmpl w:val="8D3CA40E"/>
    <w:lvl w:ilvl="0" w:tplc="99BC57DA">
      <w:start w:val="1"/>
      <w:numFmt w:val="bullet"/>
      <w:lvlText w:val=""/>
      <w:lvlJc w:val="left"/>
      <w:pPr>
        <w:tabs>
          <w:tab w:val="num" w:pos="3300"/>
        </w:tabs>
        <w:ind w:left="330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5">
    <w:nsid w:val="798E1BB6"/>
    <w:multiLevelType w:val="hybridMultilevel"/>
    <w:tmpl w:val="99780C50"/>
    <w:lvl w:ilvl="0" w:tplc="7A4ACAEA">
      <w:start w:val="1"/>
      <w:numFmt w:val="bullet"/>
      <w:lvlText w:val="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99BC57DA">
      <w:start w:val="1"/>
      <w:numFmt w:val="bullet"/>
      <w:lvlText w:val="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6">
    <w:nsid w:val="7A0C7158"/>
    <w:multiLevelType w:val="multilevel"/>
    <w:tmpl w:val="8FB0C05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6"/>
  </w:num>
  <w:num w:numId="2">
    <w:abstractNumId w:val="21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3096" w:hanging="216"/>
        </w:pPr>
        <w:rPr>
          <w:rFonts w:ascii="Symbol" w:hAnsi="Symbol" w:hint="default"/>
        </w:rPr>
      </w:lvl>
    </w:lvlOverride>
  </w:num>
  <w:num w:numId="4">
    <w:abstractNumId w:val="3"/>
  </w:num>
  <w:num w:numId="5">
    <w:abstractNumId w:val="13"/>
  </w:num>
  <w:num w:numId="6">
    <w:abstractNumId w:val="10"/>
  </w:num>
  <w:num w:numId="7">
    <w:abstractNumId w:val="15"/>
  </w:num>
  <w:num w:numId="8">
    <w:abstractNumId w:val="7"/>
  </w:num>
  <w:num w:numId="9">
    <w:abstractNumId w:val="23"/>
  </w:num>
  <w:num w:numId="10">
    <w:abstractNumId w:val="25"/>
  </w:num>
  <w:num w:numId="11">
    <w:abstractNumId w:val="1"/>
  </w:num>
  <w:num w:numId="12">
    <w:abstractNumId w:val="17"/>
  </w:num>
  <w:num w:numId="13">
    <w:abstractNumId w:val="20"/>
  </w:num>
  <w:num w:numId="14">
    <w:abstractNumId w:val="24"/>
  </w:num>
  <w:num w:numId="15">
    <w:abstractNumId w:val="18"/>
  </w:num>
  <w:num w:numId="16">
    <w:abstractNumId w:val="19"/>
  </w:num>
  <w:num w:numId="17">
    <w:abstractNumId w:val="8"/>
  </w:num>
  <w:num w:numId="18">
    <w:abstractNumId w:val="9"/>
  </w:num>
  <w:num w:numId="19">
    <w:abstractNumId w:val="6"/>
  </w:num>
  <w:num w:numId="20">
    <w:abstractNumId w:val="22"/>
  </w:num>
  <w:num w:numId="21">
    <w:abstractNumId w:val="2"/>
  </w:num>
  <w:num w:numId="22">
    <w:abstractNumId w:val="12"/>
  </w:num>
  <w:num w:numId="23">
    <w:abstractNumId w:val="11"/>
  </w:num>
  <w:num w:numId="24">
    <w:abstractNumId w:val="26"/>
  </w:num>
  <w:num w:numId="25">
    <w:abstractNumId w:val="5"/>
  </w:num>
  <w:num w:numId="26">
    <w:abstractNumId w:val="4"/>
  </w:num>
  <w:num w:numId="2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4"/>
  <w:doNotHyphenateCaps/>
  <w:drawingGridVerticalSpacing w:val="156"/>
  <w:displayHorizontalDrawingGridEvery w:val="0"/>
  <w:displayVerticalDrawingGridEvery w:val="2"/>
  <w:doNotShadeFormData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&lt;Approver 1&gt;" w:val="Customer Project Manager"/>
    <w:docVar w:name="&lt;Approver 2&gt;" w:val="Oracle Project Manager"/>
    <w:docVar w:name="&lt;Company Long Name&gt;" w:val="American Consolidation Service Company"/>
    <w:docVar w:name="&lt;Custom Application Name&gt;" w:val="Warehouse Management System"/>
    <w:docVar w:name="&lt;Document Control Number&gt;" w:val="MD060.1"/>
    <w:docVar w:name="&lt;Form Title&gt;" w:val="Subinventory Transfer By Lot"/>
    <w:docVar w:name="&lt;Left Title&gt;" w:val="Subinventory Transfer By Lot"/>
    <w:docVar w:name="&lt;Organization Name&gt;" w:val="RDC - Tonghui"/>
    <w:docVar w:name="&lt;Subject&gt;" w:val="Subinventory Transfer By Lot"/>
    <w:docVar w:name="AIM_Version" w:val="2.0.5"/>
    <w:docVar w:name="DocumentName" w:val="MD.060 - Module Functional Design"/>
    <w:docVar w:name="MenuFileStack" w:val="AIM.mnu|aimMD.mnu|aimMD.mnu"/>
    <w:docVar w:name="MenuNameStack" w:val="Main Menu|Module Design and Build|MD.060 - Module Functional Design"/>
    <w:docVar w:name="r_American Consolidation Service Company" w:val="&lt;Company Long Name&gt;"/>
    <w:docVar w:name="r_Customer Project Manager" w:val="&lt;Approver 1&gt;"/>
    <w:docVar w:name="r_MD060.1" w:val="&lt;Document Control Number&gt;"/>
    <w:docVar w:name="r_Oracle Project Manager" w:val="&lt;Approver 2&gt;"/>
    <w:docVar w:name="r_RDC - Tonghui" w:val="&lt;Organization Name&gt;"/>
    <w:docVar w:name="r_Subinventory Transfer By Lot" w:val="&lt;Left Title&gt;"/>
    <w:docVar w:name="r_Warehouse Management System" w:val="&lt;Custom Application Name&gt;"/>
  </w:docVars>
  <w:rsids>
    <w:rsidRoot w:val="00F301FA"/>
    <w:rsid w:val="00001406"/>
    <w:rsid w:val="00002BF1"/>
    <w:rsid w:val="000031F7"/>
    <w:rsid w:val="000049C3"/>
    <w:rsid w:val="00006F95"/>
    <w:rsid w:val="00007849"/>
    <w:rsid w:val="00011C7A"/>
    <w:rsid w:val="00011DAD"/>
    <w:rsid w:val="00013D3C"/>
    <w:rsid w:val="000149EE"/>
    <w:rsid w:val="00015A8B"/>
    <w:rsid w:val="00016A08"/>
    <w:rsid w:val="000175AB"/>
    <w:rsid w:val="00022097"/>
    <w:rsid w:val="000252F8"/>
    <w:rsid w:val="00025822"/>
    <w:rsid w:val="00030C90"/>
    <w:rsid w:val="00031965"/>
    <w:rsid w:val="000378C7"/>
    <w:rsid w:val="000421CE"/>
    <w:rsid w:val="000433F4"/>
    <w:rsid w:val="000469D8"/>
    <w:rsid w:val="000515F3"/>
    <w:rsid w:val="0005259A"/>
    <w:rsid w:val="000527DB"/>
    <w:rsid w:val="00055296"/>
    <w:rsid w:val="00056B36"/>
    <w:rsid w:val="00060EDA"/>
    <w:rsid w:val="000622B6"/>
    <w:rsid w:val="00064EB2"/>
    <w:rsid w:val="000660FB"/>
    <w:rsid w:val="00066FD5"/>
    <w:rsid w:val="00067019"/>
    <w:rsid w:val="00072732"/>
    <w:rsid w:val="00075EA2"/>
    <w:rsid w:val="00075FE8"/>
    <w:rsid w:val="000808D3"/>
    <w:rsid w:val="00083FE8"/>
    <w:rsid w:val="000860E4"/>
    <w:rsid w:val="00087EC4"/>
    <w:rsid w:val="00091F2F"/>
    <w:rsid w:val="000970F1"/>
    <w:rsid w:val="00097BFC"/>
    <w:rsid w:val="000A1EF1"/>
    <w:rsid w:val="000A1F65"/>
    <w:rsid w:val="000B0D09"/>
    <w:rsid w:val="000B60EF"/>
    <w:rsid w:val="000C0696"/>
    <w:rsid w:val="000C1707"/>
    <w:rsid w:val="000C4023"/>
    <w:rsid w:val="000C668A"/>
    <w:rsid w:val="000D06E0"/>
    <w:rsid w:val="000D60D8"/>
    <w:rsid w:val="000D7537"/>
    <w:rsid w:val="000D77E2"/>
    <w:rsid w:val="000E114E"/>
    <w:rsid w:val="000E1AE6"/>
    <w:rsid w:val="000F05F2"/>
    <w:rsid w:val="000F370E"/>
    <w:rsid w:val="000F7CB2"/>
    <w:rsid w:val="001022AF"/>
    <w:rsid w:val="00104532"/>
    <w:rsid w:val="0010574F"/>
    <w:rsid w:val="00105BC2"/>
    <w:rsid w:val="001073AA"/>
    <w:rsid w:val="00110085"/>
    <w:rsid w:val="00110712"/>
    <w:rsid w:val="00114805"/>
    <w:rsid w:val="00115866"/>
    <w:rsid w:val="001264C6"/>
    <w:rsid w:val="00131200"/>
    <w:rsid w:val="00135BAD"/>
    <w:rsid w:val="0013609C"/>
    <w:rsid w:val="00141BFD"/>
    <w:rsid w:val="0014299E"/>
    <w:rsid w:val="001434B1"/>
    <w:rsid w:val="001473F3"/>
    <w:rsid w:val="00150601"/>
    <w:rsid w:val="00150CC4"/>
    <w:rsid w:val="00150F96"/>
    <w:rsid w:val="00152A38"/>
    <w:rsid w:val="00155BB2"/>
    <w:rsid w:val="00157CE4"/>
    <w:rsid w:val="0016226D"/>
    <w:rsid w:val="001646E0"/>
    <w:rsid w:val="00164F38"/>
    <w:rsid w:val="00173CF9"/>
    <w:rsid w:val="0017448A"/>
    <w:rsid w:val="0017586F"/>
    <w:rsid w:val="00177802"/>
    <w:rsid w:val="00180186"/>
    <w:rsid w:val="00183837"/>
    <w:rsid w:val="00187981"/>
    <w:rsid w:val="00190E29"/>
    <w:rsid w:val="00192163"/>
    <w:rsid w:val="001941BA"/>
    <w:rsid w:val="00196E47"/>
    <w:rsid w:val="00197916"/>
    <w:rsid w:val="001A0A90"/>
    <w:rsid w:val="001A325D"/>
    <w:rsid w:val="001A3909"/>
    <w:rsid w:val="001A56EB"/>
    <w:rsid w:val="001A572A"/>
    <w:rsid w:val="001A6EB9"/>
    <w:rsid w:val="001A79D0"/>
    <w:rsid w:val="001B29BD"/>
    <w:rsid w:val="001B49A6"/>
    <w:rsid w:val="001B520D"/>
    <w:rsid w:val="001B6BA8"/>
    <w:rsid w:val="001B7230"/>
    <w:rsid w:val="001B7F01"/>
    <w:rsid w:val="001C31D7"/>
    <w:rsid w:val="001C360C"/>
    <w:rsid w:val="001C39A9"/>
    <w:rsid w:val="001C425B"/>
    <w:rsid w:val="001C4BA5"/>
    <w:rsid w:val="001C4F89"/>
    <w:rsid w:val="001C7FF9"/>
    <w:rsid w:val="001D0B42"/>
    <w:rsid w:val="001D0E4F"/>
    <w:rsid w:val="001D5BA6"/>
    <w:rsid w:val="001D6674"/>
    <w:rsid w:val="001D7F1F"/>
    <w:rsid w:val="001E0013"/>
    <w:rsid w:val="001E13EC"/>
    <w:rsid w:val="001E17D6"/>
    <w:rsid w:val="001E1EBE"/>
    <w:rsid w:val="001E3591"/>
    <w:rsid w:val="001E370B"/>
    <w:rsid w:val="001F131B"/>
    <w:rsid w:val="001F1C44"/>
    <w:rsid w:val="001F53D3"/>
    <w:rsid w:val="002013C1"/>
    <w:rsid w:val="00206E13"/>
    <w:rsid w:val="00210F52"/>
    <w:rsid w:val="00211DCF"/>
    <w:rsid w:val="00213E5E"/>
    <w:rsid w:val="00213E63"/>
    <w:rsid w:val="00217754"/>
    <w:rsid w:val="00221862"/>
    <w:rsid w:val="00222033"/>
    <w:rsid w:val="002229F8"/>
    <w:rsid w:val="00225747"/>
    <w:rsid w:val="00225D3E"/>
    <w:rsid w:val="00225F69"/>
    <w:rsid w:val="00227FB6"/>
    <w:rsid w:val="002307B6"/>
    <w:rsid w:val="00230DD1"/>
    <w:rsid w:val="00233E7C"/>
    <w:rsid w:val="0023671D"/>
    <w:rsid w:val="00237CBB"/>
    <w:rsid w:val="00240088"/>
    <w:rsid w:val="002401B9"/>
    <w:rsid w:val="0024291D"/>
    <w:rsid w:val="002429DE"/>
    <w:rsid w:val="00254968"/>
    <w:rsid w:val="00255973"/>
    <w:rsid w:val="00260F58"/>
    <w:rsid w:val="00262C8B"/>
    <w:rsid w:val="00263770"/>
    <w:rsid w:val="002638BA"/>
    <w:rsid w:val="00270C37"/>
    <w:rsid w:val="00272EBE"/>
    <w:rsid w:val="00276948"/>
    <w:rsid w:val="00281602"/>
    <w:rsid w:val="00281914"/>
    <w:rsid w:val="0028216D"/>
    <w:rsid w:val="00286679"/>
    <w:rsid w:val="00290132"/>
    <w:rsid w:val="00292A41"/>
    <w:rsid w:val="00297706"/>
    <w:rsid w:val="002A101C"/>
    <w:rsid w:val="002A1281"/>
    <w:rsid w:val="002A1D25"/>
    <w:rsid w:val="002A67DC"/>
    <w:rsid w:val="002B06C2"/>
    <w:rsid w:val="002B1844"/>
    <w:rsid w:val="002B222B"/>
    <w:rsid w:val="002B4501"/>
    <w:rsid w:val="002B695F"/>
    <w:rsid w:val="002C1C95"/>
    <w:rsid w:val="002C1FEF"/>
    <w:rsid w:val="002C33C2"/>
    <w:rsid w:val="002C3AF8"/>
    <w:rsid w:val="002C5C64"/>
    <w:rsid w:val="002C6716"/>
    <w:rsid w:val="002C7F7B"/>
    <w:rsid w:val="002D3E97"/>
    <w:rsid w:val="002D4453"/>
    <w:rsid w:val="002E029A"/>
    <w:rsid w:val="002E4845"/>
    <w:rsid w:val="002E48E5"/>
    <w:rsid w:val="002E557A"/>
    <w:rsid w:val="002E7EF7"/>
    <w:rsid w:val="002F0AB8"/>
    <w:rsid w:val="002F455C"/>
    <w:rsid w:val="00300B3A"/>
    <w:rsid w:val="00300D46"/>
    <w:rsid w:val="00302F55"/>
    <w:rsid w:val="003044E9"/>
    <w:rsid w:val="00304DD4"/>
    <w:rsid w:val="00304EA0"/>
    <w:rsid w:val="00306724"/>
    <w:rsid w:val="003103FF"/>
    <w:rsid w:val="00314CB3"/>
    <w:rsid w:val="00317D93"/>
    <w:rsid w:val="00321E58"/>
    <w:rsid w:val="00323D93"/>
    <w:rsid w:val="00324375"/>
    <w:rsid w:val="00326360"/>
    <w:rsid w:val="00327845"/>
    <w:rsid w:val="003332E5"/>
    <w:rsid w:val="00334F1D"/>
    <w:rsid w:val="00335330"/>
    <w:rsid w:val="00336214"/>
    <w:rsid w:val="00340F15"/>
    <w:rsid w:val="003434E1"/>
    <w:rsid w:val="00344532"/>
    <w:rsid w:val="0035027E"/>
    <w:rsid w:val="00352DD6"/>
    <w:rsid w:val="00353B5D"/>
    <w:rsid w:val="00355D54"/>
    <w:rsid w:val="00356281"/>
    <w:rsid w:val="00357D69"/>
    <w:rsid w:val="00362A39"/>
    <w:rsid w:val="00362EA7"/>
    <w:rsid w:val="00363405"/>
    <w:rsid w:val="00363C31"/>
    <w:rsid w:val="00364335"/>
    <w:rsid w:val="00365A1A"/>
    <w:rsid w:val="00367C41"/>
    <w:rsid w:val="00372D2A"/>
    <w:rsid w:val="0037337E"/>
    <w:rsid w:val="00375F02"/>
    <w:rsid w:val="00384BBD"/>
    <w:rsid w:val="0038766E"/>
    <w:rsid w:val="00387EBB"/>
    <w:rsid w:val="0039074E"/>
    <w:rsid w:val="003914AF"/>
    <w:rsid w:val="00393DCC"/>
    <w:rsid w:val="003940DC"/>
    <w:rsid w:val="003A1FC3"/>
    <w:rsid w:val="003A2124"/>
    <w:rsid w:val="003A2700"/>
    <w:rsid w:val="003A3391"/>
    <w:rsid w:val="003A5EE4"/>
    <w:rsid w:val="003A65B7"/>
    <w:rsid w:val="003A75E5"/>
    <w:rsid w:val="003B50C6"/>
    <w:rsid w:val="003B5B9A"/>
    <w:rsid w:val="003B72BC"/>
    <w:rsid w:val="003C2F4C"/>
    <w:rsid w:val="003C3AB5"/>
    <w:rsid w:val="003C4222"/>
    <w:rsid w:val="003C5203"/>
    <w:rsid w:val="003C6871"/>
    <w:rsid w:val="003D0B62"/>
    <w:rsid w:val="003E246D"/>
    <w:rsid w:val="003E624C"/>
    <w:rsid w:val="003F0E3D"/>
    <w:rsid w:val="00402051"/>
    <w:rsid w:val="004027D2"/>
    <w:rsid w:val="00402E43"/>
    <w:rsid w:val="00402F80"/>
    <w:rsid w:val="00403467"/>
    <w:rsid w:val="00405105"/>
    <w:rsid w:val="0040529F"/>
    <w:rsid w:val="00406B15"/>
    <w:rsid w:val="00410C1A"/>
    <w:rsid w:val="00411827"/>
    <w:rsid w:val="0041223B"/>
    <w:rsid w:val="0041284C"/>
    <w:rsid w:val="00422613"/>
    <w:rsid w:val="00422D9E"/>
    <w:rsid w:val="00424B30"/>
    <w:rsid w:val="00425C56"/>
    <w:rsid w:val="0043382F"/>
    <w:rsid w:val="00436E3F"/>
    <w:rsid w:val="0044268C"/>
    <w:rsid w:val="004447EE"/>
    <w:rsid w:val="0045103D"/>
    <w:rsid w:val="00452D7B"/>
    <w:rsid w:val="00454071"/>
    <w:rsid w:val="00456053"/>
    <w:rsid w:val="00460AD9"/>
    <w:rsid w:val="00464A86"/>
    <w:rsid w:val="0046541B"/>
    <w:rsid w:val="00465B85"/>
    <w:rsid w:val="00466A9D"/>
    <w:rsid w:val="00473326"/>
    <w:rsid w:val="00475FDD"/>
    <w:rsid w:val="00484A39"/>
    <w:rsid w:val="004861B0"/>
    <w:rsid w:val="00490846"/>
    <w:rsid w:val="0049182D"/>
    <w:rsid w:val="004937AA"/>
    <w:rsid w:val="00496B28"/>
    <w:rsid w:val="004A3B59"/>
    <w:rsid w:val="004A4463"/>
    <w:rsid w:val="004A5797"/>
    <w:rsid w:val="004A7265"/>
    <w:rsid w:val="004A7636"/>
    <w:rsid w:val="004B18D2"/>
    <w:rsid w:val="004B1B76"/>
    <w:rsid w:val="004B331B"/>
    <w:rsid w:val="004B3D59"/>
    <w:rsid w:val="004B5DE9"/>
    <w:rsid w:val="004C27F8"/>
    <w:rsid w:val="004C2F82"/>
    <w:rsid w:val="004C693A"/>
    <w:rsid w:val="004D1AD4"/>
    <w:rsid w:val="004D343D"/>
    <w:rsid w:val="004D60C7"/>
    <w:rsid w:val="004D7CE2"/>
    <w:rsid w:val="004E2AA5"/>
    <w:rsid w:val="004E5F91"/>
    <w:rsid w:val="004E6B81"/>
    <w:rsid w:val="004E7A02"/>
    <w:rsid w:val="004F3658"/>
    <w:rsid w:val="00501CEB"/>
    <w:rsid w:val="005037E9"/>
    <w:rsid w:val="00505513"/>
    <w:rsid w:val="00515145"/>
    <w:rsid w:val="00517707"/>
    <w:rsid w:val="00517C6C"/>
    <w:rsid w:val="00520461"/>
    <w:rsid w:val="00521586"/>
    <w:rsid w:val="00523940"/>
    <w:rsid w:val="00530BF6"/>
    <w:rsid w:val="00531B88"/>
    <w:rsid w:val="00531D59"/>
    <w:rsid w:val="00535191"/>
    <w:rsid w:val="00535B4A"/>
    <w:rsid w:val="0053680E"/>
    <w:rsid w:val="0053756C"/>
    <w:rsid w:val="00537F49"/>
    <w:rsid w:val="005412F2"/>
    <w:rsid w:val="00544702"/>
    <w:rsid w:val="00546034"/>
    <w:rsid w:val="00553A9D"/>
    <w:rsid w:val="005562DC"/>
    <w:rsid w:val="00561C86"/>
    <w:rsid w:val="00562FD1"/>
    <w:rsid w:val="005634BA"/>
    <w:rsid w:val="0056407D"/>
    <w:rsid w:val="005677C4"/>
    <w:rsid w:val="00567FFB"/>
    <w:rsid w:val="005733B1"/>
    <w:rsid w:val="00573416"/>
    <w:rsid w:val="00581508"/>
    <w:rsid w:val="005838F5"/>
    <w:rsid w:val="00585B68"/>
    <w:rsid w:val="00586013"/>
    <w:rsid w:val="00586323"/>
    <w:rsid w:val="005900BC"/>
    <w:rsid w:val="00590A8E"/>
    <w:rsid w:val="00592E2E"/>
    <w:rsid w:val="005A1969"/>
    <w:rsid w:val="005A2682"/>
    <w:rsid w:val="005A37D9"/>
    <w:rsid w:val="005A38BF"/>
    <w:rsid w:val="005A399D"/>
    <w:rsid w:val="005A3B0E"/>
    <w:rsid w:val="005A5975"/>
    <w:rsid w:val="005A5D9A"/>
    <w:rsid w:val="005B00C7"/>
    <w:rsid w:val="005B272C"/>
    <w:rsid w:val="005B2779"/>
    <w:rsid w:val="005B4D6A"/>
    <w:rsid w:val="005B57DD"/>
    <w:rsid w:val="005B5D9E"/>
    <w:rsid w:val="005C3CBB"/>
    <w:rsid w:val="005C46AD"/>
    <w:rsid w:val="005C5BB1"/>
    <w:rsid w:val="005D05AB"/>
    <w:rsid w:val="005D2656"/>
    <w:rsid w:val="005D397D"/>
    <w:rsid w:val="005D5513"/>
    <w:rsid w:val="005D67B1"/>
    <w:rsid w:val="005D7A47"/>
    <w:rsid w:val="005E48B8"/>
    <w:rsid w:val="005E7AEF"/>
    <w:rsid w:val="005F06A5"/>
    <w:rsid w:val="005F16FE"/>
    <w:rsid w:val="005F1CB3"/>
    <w:rsid w:val="005F2B91"/>
    <w:rsid w:val="005F2F0B"/>
    <w:rsid w:val="005F37B0"/>
    <w:rsid w:val="005F3CBD"/>
    <w:rsid w:val="005F4818"/>
    <w:rsid w:val="005F4F1D"/>
    <w:rsid w:val="005F5C07"/>
    <w:rsid w:val="005F68B1"/>
    <w:rsid w:val="0060063B"/>
    <w:rsid w:val="00602661"/>
    <w:rsid w:val="00604966"/>
    <w:rsid w:val="006129DC"/>
    <w:rsid w:val="00615D67"/>
    <w:rsid w:val="00616CBE"/>
    <w:rsid w:val="006177C1"/>
    <w:rsid w:val="006213BF"/>
    <w:rsid w:val="00623999"/>
    <w:rsid w:val="00624561"/>
    <w:rsid w:val="00624662"/>
    <w:rsid w:val="00634AEE"/>
    <w:rsid w:val="00636D4D"/>
    <w:rsid w:val="00636F40"/>
    <w:rsid w:val="006372EC"/>
    <w:rsid w:val="00637B87"/>
    <w:rsid w:val="00645953"/>
    <w:rsid w:val="00650B90"/>
    <w:rsid w:val="00651A99"/>
    <w:rsid w:val="00652AE1"/>
    <w:rsid w:val="006534BD"/>
    <w:rsid w:val="006535B8"/>
    <w:rsid w:val="006537FF"/>
    <w:rsid w:val="0065512A"/>
    <w:rsid w:val="0065771A"/>
    <w:rsid w:val="0066488F"/>
    <w:rsid w:val="0066498C"/>
    <w:rsid w:val="006676F9"/>
    <w:rsid w:val="00675253"/>
    <w:rsid w:val="00675F52"/>
    <w:rsid w:val="00677542"/>
    <w:rsid w:val="00677FE3"/>
    <w:rsid w:val="00680AF7"/>
    <w:rsid w:val="00680D28"/>
    <w:rsid w:val="00681235"/>
    <w:rsid w:val="00681344"/>
    <w:rsid w:val="00682A0A"/>
    <w:rsid w:val="00683CAF"/>
    <w:rsid w:val="00686126"/>
    <w:rsid w:val="00687EF4"/>
    <w:rsid w:val="00690860"/>
    <w:rsid w:val="00694FD0"/>
    <w:rsid w:val="00695FA6"/>
    <w:rsid w:val="006A00E9"/>
    <w:rsid w:val="006A03B1"/>
    <w:rsid w:val="006A146E"/>
    <w:rsid w:val="006A2011"/>
    <w:rsid w:val="006A5C19"/>
    <w:rsid w:val="006A6327"/>
    <w:rsid w:val="006B1980"/>
    <w:rsid w:val="006B79B3"/>
    <w:rsid w:val="006C073B"/>
    <w:rsid w:val="006C3A1D"/>
    <w:rsid w:val="006C4186"/>
    <w:rsid w:val="006D1900"/>
    <w:rsid w:val="006D596E"/>
    <w:rsid w:val="006E0977"/>
    <w:rsid w:val="006E6430"/>
    <w:rsid w:val="006F06D9"/>
    <w:rsid w:val="006F35EE"/>
    <w:rsid w:val="006F3AF8"/>
    <w:rsid w:val="006F6650"/>
    <w:rsid w:val="006F75E2"/>
    <w:rsid w:val="006F7A8C"/>
    <w:rsid w:val="00700B94"/>
    <w:rsid w:val="00701767"/>
    <w:rsid w:val="00703905"/>
    <w:rsid w:val="00710019"/>
    <w:rsid w:val="00711237"/>
    <w:rsid w:val="00712A07"/>
    <w:rsid w:val="00714340"/>
    <w:rsid w:val="007144CF"/>
    <w:rsid w:val="007169E6"/>
    <w:rsid w:val="00716A8C"/>
    <w:rsid w:val="00721248"/>
    <w:rsid w:val="0072607C"/>
    <w:rsid w:val="00730C9B"/>
    <w:rsid w:val="00731F43"/>
    <w:rsid w:val="0073338C"/>
    <w:rsid w:val="00734757"/>
    <w:rsid w:val="00735C51"/>
    <w:rsid w:val="00737AB4"/>
    <w:rsid w:val="00743B55"/>
    <w:rsid w:val="00747E75"/>
    <w:rsid w:val="00752803"/>
    <w:rsid w:val="00753E2F"/>
    <w:rsid w:val="007550CF"/>
    <w:rsid w:val="00760394"/>
    <w:rsid w:val="00760EB0"/>
    <w:rsid w:val="00764B8F"/>
    <w:rsid w:val="0076562E"/>
    <w:rsid w:val="00771031"/>
    <w:rsid w:val="0077345A"/>
    <w:rsid w:val="00775378"/>
    <w:rsid w:val="00776041"/>
    <w:rsid w:val="00777299"/>
    <w:rsid w:val="00782ED7"/>
    <w:rsid w:val="00783A81"/>
    <w:rsid w:val="0078461E"/>
    <w:rsid w:val="00790443"/>
    <w:rsid w:val="00793CD9"/>
    <w:rsid w:val="00796065"/>
    <w:rsid w:val="00796571"/>
    <w:rsid w:val="00796813"/>
    <w:rsid w:val="007A366F"/>
    <w:rsid w:val="007A7A25"/>
    <w:rsid w:val="007B2066"/>
    <w:rsid w:val="007B31AD"/>
    <w:rsid w:val="007B33FD"/>
    <w:rsid w:val="007B60B7"/>
    <w:rsid w:val="007C047B"/>
    <w:rsid w:val="007C08AE"/>
    <w:rsid w:val="007C0CB8"/>
    <w:rsid w:val="007C3964"/>
    <w:rsid w:val="007C4F24"/>
    <w:rsid w:val="007D0D8F"/>
    <w:rsid w:val="007D47B4"/>
    <w:rsid w:val="007D53C3"/>
    <w:rsid w:val="007D74C6"/>
    <w:rsid w:val="007D7850"/>
    <w:rsid w:val="007E0BF2"/>
    <w:rsid w:val="007E198B"/>
    <w:rsid w:val="007E389B"/>
    <w:rsid w:val="007E4BFE"/>
    <w:rsid w:val="007E69B6"/>
    <w:rsid w:val="007E75CB"/>
    <w:rsid w:val="007F1585"/>
    <w:rsid w:val="007F3913"/>
    <w:rsid w:val="007F5998"/>
    <w:rsid w:val="007F77C3"/>
    <w:rsid w:val="00803B47"/>
    <w:rsid w:val="0080640C"/>
    <w:rsid w:val="0081006E"/>
    <w:rsid w:val="008229F6"/>
    <w:rsid w:val="0082365D"/>
    <w:rsid w:val="008244D0"/>
    <w:rsid w:val="00825CCE"/>
    <w:rsid w:val="008267B5"/>
    <w:rsid w:val="0083637E"/>
    <w:rsid w:val="00841D7F"/>
    <w:rsid w:val="00845D25"/>
    <w:rsid w:val="00846B1B"/>
    <w:rsid w:val="0085097F"/>
    <w:rsid w:val="00851541"/>
    <w:rsid w:val="00852358"/>
    <w:rsid w:val="00853AFB"/>
    <w:rsid w:val="0085492F"/>
    <w:rsid w:val="00855755"/>
    <w:rsid w:val="008563B6"/>
    <w:rsid w:val="008573E0"/>
    <w:rsid w:val="00867446"/>
    <w:rsid w:val="00867DF3"/>
    <w:rsid w:val="00871C9D"/>
    <w:rsid w:val="008732DB"/>
    <w:rsid w:val="00877E9C"/>
    <w:rsid w:val="00882BFE"/>
    <w:rsid w:val="00883B17"/>
    <w:rsid w:val="008843B9"/>
    <w:rsid w:val="008850F9"/>
    <w:rsid w:val="00886265"/>
    <w:rsid w:val="00887438"/>
    <w:rsid w:val="00890753"/>
    <w:rsid w:val="00893531"/>
    <w:rsid w:val="008A09FD"/>
    <w:rsid w:val="008A1E71"/>
    <w:rsid w:val="008A6079"/>
    <w:rsid w:val="008A679D"/>
    <w:rsid w:val="008A6E34"/>
    <w:rsid w:val="008B0C68"/>
    <w:rsid w:val="008B4323"/>
    <w:rsid w:val="008B56D2"/>
    <w:rsid w:val="008B6108"/>
    <w:rsid w:val="008C20EB"/>
    <w:rsid w:val="008C37AF"/>
    <w:rsid w:val="008C55D4"/>
    <w:rsid w:val="008C700C"/>
    <w:rsid w:val="008D259E"/>
    <w:rsid w:val="008D2D9F"/>
    <w:rsid w:val="008D729A"/>
    <w:rsid w:val="008E2827"/>
    <w:rsid w:val="008E3381"/>
    <w:rsid w:val="008F2017"/>
    <w:rsid w:val="008F22A5"/>
    <w:rsid w:val="008F22C4"/>
    <w:rsid w:val="008F75B6"/>
    <w:rsid w:val="009005EF"/>
    <w:rsid w:val="00902C6B"/>
    <w:rsid w:val="00903C0B"/>
    <w:rsid w:val="009041D4"/>
    <w:rsid w:val="00905BCB"/>
    <w:rsid w:val="0090617A"/>
    <w:rsid w:val="0090661E"/>
    <w:rsid w:val="00907F6A"/>
    <w:rsid w:val="00910D6D"/>
    <w:rsid w:val="0091404A"/>
    <w:rsid w:val="009225F9"/>
    <w:rsid w:val="00923A82"/>
    <w:rsid w:val="00924B2E"/>
    <w:rsid w:val="00927944"/>
    <w:rsid w:val="009300E2"/>
    <w:rsid w:val="00931594"/>
    <w:rsid w:val="009321E1"/>
    <w:rsid w:val="00932BFE"/>
    <w:rsid w:val="00934264"/>
    <w:rsid w:val="00934806"/>
    <w:rsid w:val="00934C9C"/>
    <w:rsid w:val="00936BD5"/>
    <w:rsid w:val="00937D93"/>
    <w:rsid w:val="009420D3"/>
    <w:rsid w:val="009432C2"/>
    <w:rsid w:val="00946406"/>
    <w:rsid w:val="009516D1"/>
    <w:rsid w:val="009523CF"/>
    <w:rsid w:val="00955A66"/>
    <w:rsid w:val="009605F1"/>
    <w:rsid w:val="0096431D"/>
    <w:rsid w:val="00965AC1"/>
    <w:rsid w:val="00967FA0"/>
    <w:rsid w:val="009701CC"/>
    <w:rsid w:val="00970A68"/>
    <w:rsid w:val="00974D48"/>
    <w:rsid w:val="00977C3F"/>
    <w:rsid w:val="0098028C"/>
    <w:rsid w:val="00984A5E"/>
    <w:rsid w:val="0098543F"/>
    <w:rsid w:val="00985E74"/>
    <w:rsid w:val="009877AF"/>
    <w:rsid w:val="00992547"/>
    <w:rsid w:val="009945AC"/>
    <w:rsid w:val="00994BF1"/>
    <w:rsid w:val="0099736C"/>
    <w:rsid w:val="009A1EEA"/>
    <w:rsid w:val="009A4ADD"/>
    <w:rsid w:val="009A6862"/>
    <w:rsid w:val="009A7C85"/>
    <w:rsid w:val="009A7F85"/>
    <w:rsid w:val="009B295C"/>
    <w:rsid w:val="009B4A25"/>
    <w:rsid w:val="009B543E"/>
    <w:rsid w:val="009B6EAB"/>
    <w:rsid w:val="009B75E2"/>
    <w:rsid w:val="009C046B"/>
    <w:rsid w:val="009C2212"/>
    <w:rsid w:val="009C6274"/>
    <w:rsid w:val="009D2DFD"/>
    <w:rsid w:val="009D4D99"/>
    <w:rsid w:val="009D4DEF"/>
    <w:rsid w:val="009D6ACF"/>
    <w:rsid w:val="009D75D3"/>
    <w:rsid w:val="009E0D1A"/>
    <w:rsid w:val="009E13DE"/>
    <w:rsid w:val="009E1DF8"/>
    <w:rsid w:val="009E3DF5"/>
    <w:rsid w:val="009E45E8"/>
    <w:rsid w:val="009F1857"/>
    <w:rsid w:val="009F3404"/>
    <w:rsid w:val="009F3BA1"/>
    <w:rsid w:val="009F7095"/>
    <w:rsid w:val="00A00B19"/>
    <w:rsid w:val="00A02F84"/>
    <w:rsid w:val="00A034AB"/>
    <w:rsid w:val="00A03FA3"/>
    <w:rsid w:val="00A06D3F"/>
    <w:rsid w:val="00A07D4D"/>
    <w:rsid w:val="00A1186F"/>
    <w:rsid w:val="00A12119"/>
    <w:rsid w:val="00A13D06"/>
    <w:rsid w:val="00A14478"/>
    <w:rsid w:val="00A15322"/>
    <w:rsid w:val="00A157B7"/>
    <w:rsid w:val="00A15BD2"/>
    <w:rsid w:val="00A17EED"/>
    <w:rsid w:val="00A24AAB"/>
    <w:rsid w:val="00A2573C"/>
    <w:rsid w:val="00A26888"/>
    <w:rsid w:val="00A26D5C"/>
    <w:rsid w:val="00A345E6"/>
    <w:rsid w:val="00A34E5B"/>
    <w:rsid w:val="00A35237"/>
    <w:rsid w:val="00A35258"/>
    <w:rsid w:val="00A35E5B"/>
    <w:rsid w:val="00A3642C"/>
    <w:rsid w:val="00A42379"/>
    <w:rsid w:val="00A5200E"/>
    <w:rsid w:val="00A547ED"/>
    <w:rsid w:val="00A54DC1"/>
    <w:rsid w:val="00A577EF"/>
    <w:rsid w:val="00A57868"/>
    <w:rsid w:val="00A60A6D"/>
    <w:rsid w:val="00A60F13"/>
    <w:rsid w:val="00A63D1B"/>
    <w:rsid w:val="00A63E5B"/>
    <w:rsid w:val="00A65379"/>
    <w:rsid w:val="00A724BB"/>
    <w:rsid w:val="00A7272C"/>
    <w:rsid w:val="00A80DD9"/>
    <w:rsid w:val="00A82CE6"/>
    <w:rsid w:val="00A86989"/>
    <w:rsid w:val="00A95690"/>
    <w:rsid w:val="00AA36B6"/>
    <w:rsid w:val="00AA511F"/>
    <w:rsid w:val="00AA73FB"/>
    <w:rsid w:val="00AB1A8B"/>
    <w:rsid w:val="00AB2F30"/>
    <w:rsid w:val="00AB3896"/>
    <w:rsid w:val="00AB40C8"/>
    <w:rsid w:val="00AB47BC"/>
    <w:rsid w:val="00AB5F59"/>
    <w:rsid w:val="00AB6963"/>
    <w:rsid w:val="00AC0444"/>
    <w:rsid w:val="00AC09A1"/>
    <w:rsid w:val="00AC56D3"/>
    <w:rsid w:val="00AD41FE"/>
    <w:rsid w:val="00AD480B"/>
    <w:rsid w:val="00AD4FE6"/>
    <w:rsid w:val="00AD5590"/>
    <w:rsid w:val="00AD5A77"/>
    <w:rsid w:val="00AD5BDB"/>
    <w:rsid w:val="00AD64E2"/>
    <w:rsid w:val="00AD7DA5"/>
    <w:rsid w:val="00AE2C5B"/>
    <w:rsid w:val="00AE4481"/>
    <w:rsid w:val="00AE565F"/>
    <w:rsid w:val="00AE658B"/>
    <w:rsid w:val="00AF2A63"/>
    <w:rsid w:val="00AF383E"/>
    <w:rsid w:val="00AF6EBF"/>
    <w:rsid w:val="00B0298E"/>
    <w:rsid w:val="00B03236"/>
    <w:rsid w:val="00B03851"/>
    <w:rsid w:val="00B0687F"/>
    <w:rsid w:val="00B10B1D"/>
    <w:rsid w:val="00B14792"/>
    <w:rsid w:val="00B14879"/>
    <w:rsid w:val="00B14F59"/>
    <w:rsid w:val="00B15665"/>
    <w:rsid w:val="00B21A52"/>
    <w:rsid w:val="00B228B5"/>
    <w:rsid w:val="00B22DAE"/>
    <w:rsid w:val="00B23513"/>
    <w:rsid w:val="00B273DB"/>
    <w:rsid w:val="00B310F9"/>
    <w:rsid w:val="00B33BD1"/>
    <w:rsid w:val="00B347CC"/>
    <w:rsid w:val="00B354B5"/>
    <w:rsid w:val="00B4063E"/>
    <w:rsid w:val="00B43252"/>
    <w:rsid w:val="00B45FB1"/>
    <w:rsid w:val="00B47E7F"/>
    <w:rsid w:val="00B50D93"/>
    <w:rsid w:val="00B51005"/>
    <w:rsid w:val="00B56D3E"/>
    <w:rsid w:val="00B60F22"/>
    <w:rsid w:val="00B61071"/>
    <w:rsid w:val="00B663C0"/>
    <w:rsid w:val="00B67070"/>
    <w:rsid w:val="00B672F8"/>
    <w:rsid w:val="00B75D75"/>
    <w:rsid w:val="00B7685F"/>
    <w:rsid w:val="00B815F5"/>
    <w:rsid w:val="00B90B3F"/>
    <w:rsid w:val="00B91ED0"/>
    <w:rsid w:val="00B91F86"/>
    <w:rsid w:val="00B9391A"/>
    <w:rsid w:val="00B95D27"/>
    <w:rsid w:val="00BA2B01"/>
    <w:rsid w:val="00BA2E26"/>
    <w:rsid w:val="00BA357F"/>
    <w:rsid w:val="00BA3758"/>
    <w:rsid w:val="00BA406A"/>
    <w:rsid w:val="00BA4230"/>
    <w:rsid w:val="00BA4652"/>
    <w:rsid w:val="00BA4D8C"/>
    <w:rsid w:val="00BA6766"/>
    <w:rsid w:val="00BB0829"/>
    <w:rsid w:val="00BB4E21"/>
    <w:rsid w:val="00BB5DF7"/>
    <w:rsid w:val="00BB70B5"/>
    <w:rsid w:val="00BB7759"/>
    <w:rsid w:val="00BC12EB"/>
    <w:rsid w:val="00BC14A7"/>
    <w:rsid w:val="00BC1A08"/>
    <w:rsid w:val="00BC7967"/>
    <w:rsid w:val="00BD1D93"/>
    <w:rsid w:val="00BD3660"/>
    <w:rsid w:val="00BD73CD"/>
    <w:rsid w:val="00BE3208"/>
    <w:rsid w:val="00BF2B20"/>
    <w:rsid w:val="00BF3347"/>
    <w:rsid w:val="00BF4A8D"/>
    <w:rsid w:val="00C076DB"/>
    <w:rsid w:val="00C129DF"/>
    <w:rsid w:val="00C205CE"/>
    <w:rsid w:val="00C341B3"/>
    <w:rsid w:val="00C34513"/>
    <w:rsid w:val="00C37CAF"/>
    <w:rsid w:val="00C4229A"/>
    <w:rsid w:val="00C42EE2"/>
    <w:rsid w:val="00C43836"/>
    <w:rsid w:val="00C476CB"/>
    <w:rsid w:val="00C50BD3"/>
    <w:rsid w:val="00C514F6"/>
    <w:rsid w:val="00C56F5F"/>
    <w:rsid w:val="00C63FF3"/>
    <w:rsid w:val="00C65E4D"/>
    <w:rsid w:val="00C6655F"/>
    <w:rsid w:val="00C73935"/>
    <w:rsid w:val="00C73DF4"/>
    <w:rsid w:val="00C73F05"/>
    <w:rsid w:val="00C80BAC"/>
    <w:rsid w:val="00C81EFC"/>
    <w:rsid w:val="00C82B63"/>
    <w:rsid w:val="00C84382"/>
    <w:rsid w:val="00C84880"/>
    <w:rsid w:val="00C85FBC"/>
    <w:rsid w:val="00C9086E"/>
    <w:rsid w:val="00C90C63"/>
    <w:rsid w:val="00C92488"/>
    <w:rsid w:val="00CA2844"/>
    <w:rsid w:val="00CA4219"/>
    <w:rsid w:val="00CA4BC0"/>
    <w:rsid w:val="00CA5E20"/>
    <w:rsid w:val="00CB045F"/>
    <w:rsid w:val="00CB14D9"/>
    <w:rsid w:val="00CB24A7"/>
    <w:rsid w:val="00CB275E"/>
    <w:rsid w:val="00CB3721"/>
    <w:rsid w:val="00CB3AC8"/>
    <w:rsid w:val="00CB43B9"/>
    <w:rsid w:val="00CB6DE5"/>
    <w:rsid w:val="00CC348F"/>
    <w:rsid w:val="00CC3738"/>
    <w:rsid w:val="00CC3B49"/>
    <w:rsid w:val="00CC68B5"/>
    <w:rsid w:val="00CD1CF7"/>
    <w:rsid w:val="00CD3B77"/>
    <w:rsid w:val="00CD6F29"/>
    <w:rsid w:val="00CE07A8"/>
    <w:rsid w:val="00CE3270"/>
    <w:rsid w:val="00CE3792"/>
    <w:rsid w:val="00CE466A"/>
    <w:rsid w:val="00CE5A45"/>
    <w:rsid w:val="00CE6840"/>
    <w:rsid w:val="00CE70E8"/>
    <w:rsid w:val="00CF012C"/>
    <w:rsid w:val="00CF0E83"/>
    <w:rsid w:val="00CF4B9B"/>
    <w:rsid w:val="00CF6E09"/>
    <w:rsid w:val="00D02BCA"/>
    <w:rsid w:val="00D123BF"/>
    <w:rsid w:val="00D125CA"/>
    <w:rsid w:val="00D139E6"/>
    <w:rsid w:val="00D13D3C"/>
    <w:rsid w:val="00D13D9B"/>
    <w:rsid w:val="00D15A7C"/>
    <w:rsid w:val="00D204AD"/>
    <w:rsid w:val="00D20DB7"/>
    <w:rsid w:val="00D21B14"/>
    <w:rsid w:val="00D2516D"/>
    <w:rsid w:val="00D2620F"/>
    <w:rsid w:val="00D32843"/>
    <w:rsid w:val="00D34B8E"/>
    <w:rsid w:val="00D46E3A"/>
    <w:rsid w:val="00D472C3"/>
    <w:rsid w:val="00D51862"/>
    <w:rsid w:val="00D52441"/>
    <w:rsid w:val="00D535B9"/>
    <w:rsid w:val="00D57146"/>
    <w:rsid w:val="00D64494"/>
    <w:rsid w:val="00D64508"/>
    <w:rsid w:val="00D65D63"/>
    <w:rsid w:val="00D73517"/>
    <w:rsid w:val="00D779A8"/>
    <w:rsid w:val="00D822F8"/>
    <w:rsid w:val="00D82CC8"/>
    <w:rsid w:val="00D841A1"/>
    <w:rsid w:val="00D85222"/>
    <w:rsid w:val="00D858F7"/>
    <w:rsid w:val="00D9138D"/>
    <w:rsid w:val="00DA16E2"/>
    <w:rsid w:val="00DA236B"/>
    <w:rsid w:val="00DA23A4"/>
    <w:rsid w:val="00DA36CF"/>
    <w:rsid w:val="00DA3DBB"/>
    <w:rsid w:val="00DA794F"/>
    <w:rsid w:val="00DB0EDA"/>
    <w:rsid w:val="00DB2A7B"/>
    <w:rsid w:val="00DB3EC6"/>
    <w:rsid w:val="00DB4C24"/>
    <w:rsid w:val="00DB746E"/>
    <w:rsid w:val="00DB78D1"/>
    <w:rsid w:val="00DB7BA4"/>
    <w:rsid w:val="00DB7EC6"/>
    <w:rsid w:val="00DC32BA"/>
    <w:rsid w:val="00DC3960"/>
    <w:rsid w:val="00DC412D"/>
    <w:rsid w:val="00DC608E"/>
    <w:rsid w:val="00DD041D"/>
    <w:rsid w:val="00DD12B6"/>
    <w:rsid w:val="00DD3754"/>
    <w:rsid w:val="00DD4690"/>
    <w:rsid w:val="00DD4BC8"/>
    <w:rsid w:val="00DD504B"/>
    <w:rsid w:val="00DD5A09"/>
    <w:rsid w:val="00DD5E05"/>
    <w:rsid w:val="00DE6F11"/>
    <w:rsid w:val="00DF0D69"/>
    <w:rsid w:val="00DF40A5"/>
    <w:rsid w:val="00DF6289"/>
    <w:rsid w:val="00DF76CC"/>
    <w:rsid w:val="00E004E1"/>
    <w:rsid w:val="00E0281F"/>
    <w:rsid w:val="00E063F7"/>
    <w:rsid w:val="00E07843"/>
    <w:rsid w:val="00E15609"/>
    <w:rsid w:val="00E16990"/>
    <w:rsid w:val="00E20D1C"/>
    <w:rsid w:val="00E2619A"/>
    <w:rsid w:val="00E27863"/>
    <w:rsid w:val="00E3113D"/>
    <w:rsid w:val="00E3362D"/>
    <w:rsid w:val="00E3638B"/>
    <w:rsid w:val="00E37086"/>
    <w:rsid w:val="00E372D7"/>
    <w:rsid w:val="00E43C6B"/>
    <w:rsid w:val="00E44F5E"/>
    <w:rsid w:val="00E452DC"/>
    <w:rsid w:val="00E460AF"/>
    <w:rsid w:val="00E5092B"/>
    <w:rsid w:val="00E50987"/>
    <w:rsid w:val="00E51392"/>
    <w:rsid w:val="00E51B59"/>
    <w:rsid w:val="00E52803"/>
    <w:rsid w:val="00E534C1"/>
    <w:rsid w:val="00E54776"/>
    <w:rsid w:val="00E55A1A"/>
    <w:rsid w:val="00E61992"/>
    <w:rsid w:val="00E6210F"/>
    <w:rsid w:val="00E65AAB"/>
    <w:rsid w:val="00E66451"/>
    <w:rsid w:val="00E747FC"/>
    <w:rsid w:val="00E75F67"/>
    <w:rsid w:val="00E76EEA"/>
    <w:rsid w:val="00E8022E"/>
    <w:rsid w:val="00E85609"/>
    <w:rsid w:val="00E9174E"/>
    <w:rsid w:val="00E95294"/>
    <w:rsid w:val="00E9712F"/>
    <w:rsid w:val="00EA04D7"/>
    <w:rsid w:val="00EA0ADA"/>
    <w:rsid w:val="00EA1895"/>
    <w:rsid w:val="00EA34B2"/>
    <w:rsid w:val="00EA3ADE"/>
    <w:rsid w:val="00EA482D"/>
    <w:rsid w:val="00EA4D23"/>
    <w:rsid w:val="00EA5155"/>
    <w:rsid w:val="00EA7D24"/>
    <w:rsid w:val="00EB59F8"/>
    <w:rsid w:val="00EB61FB"/>
    <w:rsid w:val="00EB6F01"/>
    <w:rsid w:val="00EC34C7"/>
    <w:rsid w:val="00ED2B92"/>
    <w:rsid w:val="00ED4D55"/>
    <w:rsid w:val="00ED6E7A"/>
    <w:rsid w:val="00ED6F2E"/>
    <w:rsid w:val="00EE0226"/>
    <w:rsid w:val="00EE4A73"/>
    <w:rsid w:val="00EE78AB"/>
    <w:rsid w:val="00EE7D10"/>
    <w:rsid w:val="00EF2A94"/>
    <w:rsid w:val="00EF3791"/>
    <w:rsid w:val="00EF58F2"/>
    <w:rsid w:val="00F00693"/>
    <w:rsid w:val="00F020FA"/>
    <w:rsid w:val="00F02EA9"/>
    <w:rsid w:val="00F04DAF"/>
    <w:rsid w:val="00F05C74"/>
    <w:rsid w:val="00F10A5B"/>
    <w:rsid w:val="00F126D8"/>
    <w:rsid w:val="00F16839"/>
    <w:rsid w:val="00F17F8D"/>
    <w:rsid w:val="00F243F3"/>
    <w:rsid w:val="00F301FA"/>
    <w:rsid w:val="00F3260F"/>
    <w:rsid w:val="00F35AA4"/>
    <w:rsid w:val="00F35CF1"/>
    <w:rsid w:val="00F403E2"/>
    <w:rsid w:val="00F41AAD"/>
    <w:rsid w:val="00F43159"/>
    <w:rsid w:val="00F44321"/>
    <w:rsid w:val="00F46FCE"/>
    <w:rsid w:val="00F47DF2"/>
    <w:rsid w:val="00F47FD3"/>
    <w:rsid w:val="00F519F7"/>
    <w:rsid w:val="00F53E98"/>
    <w:rsid w:val="00F56513"/>
    <w:rsid w:val="00F57AA0"/>
    <w:rsid w:val="00F65C86"/>
    <w:rsid w:val="00F707CC"/>
    <w:rsid w:val="00F80022"/>
    <w:rsid w:val="00F82443"/>
    <w:rsid w:val="00F84283"/>
    <w:rsid w:val="00F84466"/>
    <w:rsid w:val="00F851D3"/>
    <w:rsid w:val="00F92B94"/>
    <w:rsid w:val="00F9353F"/>
    <w:rsid w:val="00F937C5"/>
    <w:rsid w:val="00F93F17"/>
    <w:rsid w:val="00F976C8"/>
    <w:rsid w:val="00FA44A7"/>
    <w:rsid w:val="00FA49CE"/>
    <w:rsid w:val="00FA500A"/>
    <w:rsid w:val="00FA5DC6"/>
    <w:rsid w:val="00FA73B6"/>
    <w:rsid w:val="00FA7446"/>
    <w:rsid w:val="00FB0CF2"/>
    <w:rsid w:val="00FB3DBB"/>
    <w:rsid w:val="00FB5D1F"/>
    <w:rsid w:val="00FB6863"/>
    <w:rsid w:val="00FB68A7"/>
    <w:rsid w:val="00FB797F"/>
    <w:rsid w:val="00FC0496"/>
    <w:rsid w:val="00FC1B1C"/>
    <w:rsid w:val="00FC5518"/>
    <w:rsid w:val="00FC5C7D"/>
    <w:rsid w:val="00FD0245"/>
    <w:rsid w:val="00FD31FB"/>
    <w:rsid w:val="00FD38EB"/>
    <w:rsid w:val="00FD4A55"/>
    <w:rsid w:val="00FD4EE6"/>
    <w:rsid w:val="00FE1BD1"/>
    <w:rsid w:val="00FE4C94"/>
    <w:rsid w:val="00FE4E5D"/>
    <w:rsid w:val="00FE577D"/>
    <w:rsid w:val="00FE7745"/>
    <w:rsid w:val="00FE79ED"/>
    <w:rsid w:val="00FF0500"/>
    <w:rsid w:val="00FF189C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S Serif" w:eastAsia="宋体" w:hAnsi="MS Serif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normal"/>
    <w:qFormat/>
    <w:rsid w:val="00C73DF4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</w:rPr>
  </w:style>
  <w:style w:type="paragraph" w:styleId="1">
    <w:name w:val="heading 1"/>
    <w:basedOn w:val="a"/>
    <w:next w:val="a0"/>
    <w:qFormat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2">
    <w:name w:val="heading 2"/>
    <w:basedOn w:val="a0"/>
    <w:next w:val="a0"/>
    <w:qFormat/>
    <w:pPr>
      <w:keepNext/>
      <w:keepLines/>
      <w:pageBreakBefore/>
      <w:pBdr>
        <w:top w:val="single" w:sz="24" w:space="4" w:color="auto"/>
      </w:pBdr>
      <w:ind w:left="0"/>
      <w:outlineLvl w:val="1"/>
    </w:pPr>
    <w:rPr>
      <w:b/>
      <w:sz w:val="28"/>
    </w:rPr>
  </w:style>
  <w:style w:type="paragraph" w:styleId="3">
    <w:name w:val="heading 3"/>
    <w:basedOn w:val="a0"/>
    <w:next w:val="a0"/>
    <w:qFormat/>
    <w:pPr>
      <w:keepNext/>
      <w:keepLines/>
      <w:pBdr>
        <w:top w:val="single" w:sz="24" w:space="1" w:color="auto"/>
      </w:pBdr>
      <w:ind w:left="0" w:right="7592"/>
      <w:outlineLvl w:val="2"/>
    </w:pPr>
    <w:rPr>
      <w:b/>
    </w:rPr>
  </w:style>
  <w:style w:type="paragraph" w:styleId="4">
    <w:name w:val="heading 4"/>
    <w:basedOn w:val="a0"/>
    <w:next w:val="a0"/>
    <w:qFormat/>
    <w:pPr>
      <w:keepNext/>
      <w:keepLines/>
      <w:pBdr>
        <w:bottom w:val="single" w:sz="6" w:space="1" w:color="auto"/>
      </w:pBdr>
      <w:tabs>
        <w:tab w:val="center" w:pos="6300"/>
        <w:tab w:val="right" w:pos="10080"/>
      </w:tabs>
      <w:spacing w:before="240" w:after="0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keepLines/>
      <w:outlineLvl w:val="4"/>
    </w:pPr>
    <w:rPr>
      <w:b/>
      <w:i/>
    </w:rPr>
  </w:style>
  <w:style w:type="paragraph" w:styleId="6">
    <w:name w:val="heading 6"/>
    <w:basedOn w:val="a"/>
    <w:next w:val="a1"/>
    <w:qFormat/>
    <w:pPr>
      <w:ind w:left="720"/>
      <w:outlineLvl w:val="5"/>
    </w:pPr>
    <w:rPr>
      <w:rFonts w:ascii="Times" w:hAnsi="Times"/>
      <w:u w:val="single"/>
    </w:rPr>
  </w:style>
  <w:style w:type="paragraph" w:styleId="7">
    <w:name w:val="heading 7"/>
    <w:basedOn w:val="a"/>
    <w:next w:val="a1"/>
    <w:qFormat/>
    <w:pPr>
      <w:ind w:left="720"/>
      <w:outlineLvl w:val="6"/>
    </w:pPr>
    <w:rPr>
      <w:rFonts w:ascii="Times" w:hAnsi="Times"/>
      <w:i/>
    </w:rPr>
  </w:style>
  <w:style w:type="paragraph" w:styleId="8">
    <w:name w:val="heading 8"/>
    <w:basedOn w:val="a"/>
    <w:next w:val="a1"/>
    <w:qFormat/>
    <w:pPr>
      <w:ind w:left="720"/>
      <w:outlineLvl w:val="7"/>
    </w:pPr>
    <w:rPr>
      <w:rFonts w:ascii="Times" w:hAnsi="Times"/>
      <w:i/>
    </w:rPr>
  </w:style>
  <w:style w:type="paragraph" w:styleId="9">
    <w:name w:val="heading 9"/>
    <w:basedOn w:val="a"/>
    <w:next w:val="a1"/>
    <w:qFormat/>
    <w:pPr>
      <w:ind w:left="720"/>
      <w:outlineLvl w:val="8"/>
    </w:pPr>
    <w:rPr>
      <w:rFonts w:ascii="Times" w:hAnsi="Times"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aliases w:val="正文文字,body text"/>
    <w:basedOn w:val="a"/>
    <w:pPr>
      <w:spacing w:before="120" w:after="120"/>
      <w:ind w:left="2520"/>
    </w:pPr>
  </w:style>
  <w:style w:type="paragraph" w:styleId="a1">
    <w:name w:val="Normal Indent"/>
    <w:basedOn w:val="a"/>
    <w:pPr>
      <w:tabs>
        <w:tab w:val="left" w:pos="2880"/>
      </w:tabs>
      <w:ind w:left="1152"/>
    </w:pPr>
  </w:style>
  <w:style w:type="paragraph" w:styleId="50">
    <w:name w:val="toc 5"/>
    <w:basedOn w:val="a"/>
    <w:next w:val="a"/>
    <w:semiHidden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</w:style>
  <w:style w:type="paragraph" w:customStyle="1" w:styleId="Checklist">
    <w:name w:val="Checklist"/>
    <w:basedOn w:val="Bullet"/>
    <w:pPr>
      <w:ind w:left="3427" w:hanging="547"/>
    </w:pPr>
  </w:style>
  <w:style w:type="paragraph" w:customStyle="1" w:styleId="Bullet">
    <w:name w:val="Bullet"/>
    <w:basedOn w:val="a0"/>
    <w:pPr>
      <w:keepLines/>
      <w:spacing w:before="60" w:after="60"/>
      <w:ind w:left="3096" w:hanging="216"/>
    </w:pPr>
  </w:style>
  <w:style w:type="paragraph" w:styleId="30">
    <w:name w:val="toc 3"/>
    <w:basedOn w:val="a"/>
    <w:next w:val="a"/>
    <w:uiPriority w:val="39"/>
    <w:pPr>
      <w:tabs>
        <w:tab w:val="right" w:leader="dot" w:pos="10080"/>
      </w:tabs>
      <w:ind w:left="2880"/>
    </w:pPr>
  </w:style>
  <w:style w:type="paragraph" w:styleId="20">
    <w:name w:val="toc 2"/>
    <w:basedOn w:val="a"/>
    <w:next w:val="a"/>
    <w:uiPriority w:val="39"/>
    <w:pPr>
      <w:tabs>
        <w:tab w:val="right" w:leader="dot" w:pos="10080"/>
      </w:tabs>
      <w:spacing w:before="120" w:after="120"/>
      <w:ind w:left="2520"/>
    </w:pPr>
  </w:style>
  <w:style w:type="paragraph" w:styleId="10">
    <w:name w:val="toc 1"/>
    <w:basedOn w:val="a"/>
    <w:next w:val="a"/>
    <w:semiHidden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a5">
    <w:name w:val="footer"/>
    <w:basedOn w:val="a"/>
    <w:pPr>
      <w:tabs>
        <w:tab w:val="right" w:pos="7920"/>
      </w:tabs>
    </w:pPr>
    <w:rPr>
      <w:sz w:val="16"/>
    </w:rPr>
  </w:style>
  <w:style w:type="paragraph" w:styleId="a6">
    <w:name w:val="header"/>
    <w:basedOn w:val="a"/>
    <w:pPr>
      <w:tabs>
        <w:tab w:val="right" w:pos="10080"/>
      </w:tabs>
    </w:pPr>
    <w:rPr>
      <w:sz w:val="16"/>
    </w:rPr>
  </w:style>
  <w:style w:type="character" w:styleId="a7">
    <w:name w:val="footnote reference"/>
    <w:semiHidden/>
    <w:rPr>
      <w:rFonts w:ascii="宋体" w:eastAsia="宋体" w:hAnsi="宋体"/>
      <w:position w:val="6"/>
      <w:sz w:val="16"/>
    </w:rPr>
  </w:style>
  <w:style w:type="paragraph" w:styleId="a8">
    <w:name w:val="footnote text"/>
    <w:basedOn w:val="a"/>
    <w:semiHidden/>
    <w:pPr>
      <w:spacing w:after="240"/>
      <w:ind w:hanging="720"/>
    </w:pPr>
  </w:style>
  <w:style w:type="paragraph" w:styleId="a9">
    <w:name w:val="Title"/>
    <w:basedOn w:val="a"/>
    <w:qFormat/>
    <w:pPr>
      <w:keepLines/>
      <w:spacing w:after="120"/>
      <w:ind w:left="2520" w:right="720"/>
    </w:pPr>
    <w:rPr>
      <w:sz w:val="48"/>
    </w:rPr>
  </w:style>
  <w:style w:type="paragraph" w:customStyle="1" w:styleId="tty132">
    <w:name w:val="tty132"/>
    <w:basedOn w:val="tty80"/>
    <w:rPr>
      <w:sz w:val="12"/>
    </w:rPr>
  </w:style>
  <w:style w:type="paragraph" w:customStyle="1" w:styleId="tty80">
    <w:name w:val="tty80"/>
    <w:basedOn w:val="a"/>
    <w:rPr>
      <w:rFonts w:ascii="Courier New" w:hAnsi="Courier New"/>
    </w:rPr>
  </w:style>
  <w:style w:type="paragraph" w:customStyle="1" w:styleId="hangingindent">
    <w:name w:val="hanging indent"/>
    <w:basedOn w:val="a0"/>
    <w:pPr>
      <w:keepLines/>
      <w:ind w:left="5400" w:hanging="2880"/>
    </w:pPr>
  </w:style>
  <w:style w:type="paragraph" w:customStyle="1" w:styleId="TableText">
    <w:name w:val="Table Text"/>
    <w:basedOn w:val="a"/>
    <w:pPr>
      <w:keepLines/>
    </w:pPr>
    <w:rPr>
      <w:sz w:val="16"/>
    </w:rPr>
  </w:style>
  <w:style w:type="paragraph" w:customStyle="1" w:styleId="NumberList">
    <w:name w:val="Number List"/>
    <w:basedOn w:val="a0"/>
    <w:pPr>
      <w:spacing w:before="60" w:after="60"/>
      <w:ind w:left="3240" w:hanging="360"/>
    </w:pPr>
  </w:style>
  <w:style w:type="paragraph" w:customStyle="1" w:styleId="HeadingBar">
    <w:name w:val="Heading Bar"/>
    <w:basedOn w:val="a"/>
    <w:next w:val="3"/>
    <w:pPr>
      <w:keepNext/>
      <w:keepLines/>
      <w:shd w:val="solid" w:color="auto" w:fill="auto"/>
      <w:spacing w:before="240"/>
      <w:ind w:right="7589"/>
    </w:pPr>
    <w:rPr>
      <w:color w:val="FFFFFF"/>
      <w:sz w:val="8"/>
    </w:rPr>
  </w:style>
  <w:style w:type="paragraph" w:customStyle="1" w:styleId="InfoBox">
    <w:name w:val="Info Box"/>
    <w:basedOn w:val="a0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tty80"/>
    <w:pPr>
      <w:ind w:right="-720"/>
    </w:pPr>
    <w:rPr>
      <w:sz w:val="8"/>
    </w:rPr>
  </w:style>
  <w:style w:type="paragraph" w:customStyle="1" w:styleId="TitleBar">
    <w:name w:val="Title Bar"/>
    <w:basedOn w:val="a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pPr>
      <w:ind w:left="2895"/>
    </w:pPr>
  </w:style>
  <w:style w:type="paragraph" w:customStyle="1" w:styleId="TOC1">
    <w:name w:val="TOC 标题1"/>
    <w:basedOn w:val="a"/>
    <w:pPr>
      <w:keepNext/>
      <w:pageBreakBefore/>
      <w:pBdr>
        <w:top w:val="single" w:sz="24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rPr>
      <w:rFonts w:ascii="宋体" w:eastAsia="宋体" w:hAnsi="宋体"/>
    </w:rPr>
  </w:style>
  <w:style w:type="paragraph" w:customStyle="1" w:styleId="Legal">
    <w:name w:val="Legal"/>
    <w:basedOn w:val="a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Pr>
      <w:rFonts w:ascii="宋体" w:eastAsia="宋体" w:hAnsi="宋体"/>
      <w:color w:val="0000FF"/>
    </w:rPr>
  </w:style>
  <w:style w:type="paragraph" w:customStyle="1" w:styleId="Note">
    <w:name w:val="Note"/>
    <w:basedOn w:val="a0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a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paragraph" w:styleId="40">
    <w:name w:val="toc 4"/>
    <w:basedOn w:val="a"/>
    <w:next w:val="a"/>
    <w:semiHidden/>
    <w:pPr>
      <w:tabs>
        <w:tab w:val="right" w:leader="dot" w:pos="10080"/>
      </w:tabs>
      <w:ind w:left="3240"/>
    </w:pPr>
    <w:rPr>
      <w:sz w:val="18"/>
    </w:rPr>
  </w:style>
  <w:style w:type="paragraph" w:customStyle="1" w:styleId="Title-Major">
    <w:name w:val="Title-Major"/>
    <w:basedOn w:val="a9"/>
    <w:rPr>
      <w:smallCaps/>
    </w:rPr>
  </w:style>
  <w:style w:type="paragraph" w:customStyle="1" w:styleId="RouteTitle">
    <w:name w:val="Route Title"/>
    <w:basedOn w:val="a"/>
    <w:pPr>
      <w:keepLines/>
      <w:spacing w:after="120"/>
      <w:ind w:left="2520" w:right="720"/>
    </w:pPr>
    <w:rPr>
      <w:sz w:val="36"/>
    </w:rPr>
  </w:style>
  <w:style w:type="character" w:customStyle="1" w:styleId="Strong1">
    <w:name w:val="Strong1"/>
    <w:rPr>
      <w:rFonts w:ascii="宋体" w:eastAsia="宋体" w:hAnsi="宋体"/>
      <w:b/>
    </w:rPr>
  </w:style>
  <w:style w:type="paragraph" w:customStyle="1" w:styleId="BodyText21">
    <w:name w:val="Body Text 21"/>
    <w:basedOn w:val="a"/>
    <w:rPr>
      <w:color w:val="0000FF"/>
    </w:rPr>
  </w:style>
  <w:style w:type="character" w:styleId="ab">
    <w:name w:val="page number"/>
    <w:rPr>
      <w:rFonts w:ascii="宋体" w:eastAsia="宋体" w:hAnsi="宋体"/>
    </w:rPr>
  </w:style>
  <w:style w:type="paragraph" w:customStyle="1" w:styleId="DocumentMap1">
    <w:name w:val="Document Map1"/>
    <w:basedOn w:val="a"/>
    <w:pPr>
      <w:shd w:val="clear" w:color="auto" w:fill="000080"/>
    </w:pPr>
  </w:style>
  <w:style w:type="paragraph" w:styleId="60">
    <w:name w:val="toc 6"/>
    <w:basedOn w:val="a"/>
    <w:next w:val="a"/>
    <w:semiHidden/>
    <w:pPr>
      <w:ind w:left="2100"/>
    </w:pPr>
  </w:style>
  <w:style w:type="paragraph" w:styleId="70">
    <w:name w:val="toc 7"/>
    <w:basedOn w:val="a"/>
    <w:next w:val="a"/>
    <w:semiHidden/>
    <w:pPr>
      <w:ind w:left="2520"/>
    </w:pPr>
  </w:style>
  <w:style w:type="paragraph" w:styleId="80">
    <w:name w:val="toc 8"/>
    <w:basedOn w:val="a"/>
    <w:next w:val="a"/>
    <w:semiHidden/>
    <w:pPr>
      <w:ind w:left="2940"/>
    </w:pPr>
  </w:style>
  <w:style w:type="paragraph" w:styleId="90">
    <w:name w:val="toc 9"/>
    <w:basedOn w:val="a"/>
    <w:next w:val="a"/>
    <w:semiHidden/>
    <w:pPr>
      <w:ind w:left="3360"/>
    </w:pPr>
  </w:style>
  <w:style w:type="paragraph" w:styleId="ac">
    <w:name w:val="Document Map"/>
    <w:basedOn w:val="a"/>
    <w:semiHidden/>
    <w:pPr>
      <w:shd w:val="clear" w:color="auto" w:fill="000080"/>
    </w:pPr>
  </w:style>
  <w:style w:type="character" w:styleId="ad">
    <w:name w:val="Hyperlink"/>
    <w:uiPriority w:val="99"/>
    <w:rPr>
      <w:color w:val="0000FF"/>
      <w:u w:val="single"/>
    </w:rPr>
  </w:style>
  <w:style w:type="paragraph" w:customStyle="1" w:styleId="71">
    <w:name w:val="样式71"/>
    <w:pPr>
      <w:widowControl w:val="0"/>
      <w:adjustRightInd w:val="0"/>
      <w:spacing w:before="60" w:after="60"/>
      <w:ind w:left="960" w:hanging="425"/>
      <w:textAlignment w:val="baseline"/>
    </w:pPr>
    <w:rPr>
      <w:rFonts w:ascii="Comic Sans MS" w:eastAsia="楷体_GB2312" w:hAnsi="Times New Roman"/>
      <w:i/>
      <w:color w:val="000000"/>
      <w:sz w:val="21"/>
    </w:rPr>
  </w:style>
  <w:style w:type="character" w:styleId="ae">
    <w:name w:val="annotation reference"/>
    <w:semiHidden/>
    <w:rPr>
      <w:sz w:val="21"/>
      <w:szCs w:val="21"/>
    </w:rPr>
  </w:style>
  <w:style w:type="paragraph" w:styleId="af">
    <w:name w:val="annotation text"/>
    <w:basedOn w:val="a"/>
    <w:semiHidden/>
  </w:style>
  <w:style w:type="character" w:styleId="af0">
    <w:name w:val="FollowedHyperlink"/>
    <w:rPr>
      <w:color w:val="800080"/>
      <w:u w:val="single"/>
    </w:rPr>
  </w:style>
  <w:style w:type="paragraph" w:styleId="af1">
    <w:name w:val="envelope return"/>
    <w:basedOn w:val="a"/>
    <w:pPr>
      <w:overflowPunct/>
      <w:autoSpaceDE/>
      <w:autoSpaceDN/>
      <w:adjustRightInd/>
      <w:textAlignment w:val="auto"/>
    </w:pPr>
    <w:rPr>
      <w:rFonts w:ascii="Arial" w:eastAsia="MS Mincho" w:hAnsi="Arial"/>
      <w:sz w:val="22"/>
      <w:lang w:eastAsia="en-US"/>
    </w:rPr>
  </w:style>
  <w:style w:type="table" w:styleId="af2">
    <w:name w:val="Table Grid"/>
    <w:basedOn w:val="a3"/>
    <w:rsid w:val="001E17D6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alloon Text"/>
    <w:basedOn w:val="a"/>
    <w:semiHidden/>
    <w:rsid w:val="007C0CB8"/>
    <w:rPr>
      <w:sz w:val="18"/>
      <w:szCs w:val="18"/>
    </w:rPr>
  </w:style>
  <w:style w:type="paragraph" w:styleId="af4">
    <w:name w:val="annotation subject"/>
    <w:basedOn w:val="af"/>
    <w:next w:val="af"/>
    <w:semiHidden/>
    <w:rsid w:val="000660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S Serif" w:eastAsia="宋体" w:hAnsi="MS Serif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normal"/>
    <w:qFormat/>
    <w:rsid w:val="00C73DF4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</w:rPr>
  </w:style>
  <w:style w:type="paragraph" w:styleId="1">
    <w:name w:val="heading 1"/>
    <w:basedOn w:val="a"/>
    <w:next w:val="a0"/>
    <w:qFormat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2">
    <w:name w:val="heading 2"/>
    <w:basedOn w:val="a0"/>
    <w:next w:val="a0"/>
    <w:qFormat/>
    <w:pPr>
      <w:keepNext/>
      <w:keepLines/>
      <w:pageBreakBefore/>
      <w:pBdr>
        <w:top w:val="single" w:sz="24" w:space="4" w:color="auto"/>
      </w:pBdr>
      <w:ind w:left="0"/>
      <w:outlineLvl w:val="1"/>
    </w:pPr>
    <w:rPr>
      <w:b/>
      <w:sz w:val="28"/>
    </w:rPr>
  </w:style>
  <w:style w:type="paragraph" w:styleId="3">
    <w:name w:val="heading 3"/>
    <w:basedOn w:val="a0"/>
    <w:next w:val="a0"/>
    <w:qFormat/>
    <w:pPr>
      <w:keepNext/>
      <w:keepLines/>
      <w:pBdr>
        <w:top w:val="single" w:sz="24" w:space="1" w:color="auto"/>
      </w:pBdr>
      <w:ind w:left="0" w:right="7592"/>
      <w:outlineLvl w:val="2"/>
    </w:pPr>
    <w:rPr>
      <w:b/>
    </w:rPr>
  </w:style>
  <w:style w:type="paragraph" w:styleId="4">
    <w:name w:val="heading 4"/>
    <w:basedOn w:val="a0"/>
    <w:next w:val="a0"/>
    <w:qFormat/>
    <w:pPr>
      <w:keepNext/>
      <w:keepLines/>
      <w:pBdr>
        <w:bottom w:val="single" w:sz="6" w:space="1" w:color="auto"/>
      </w:pBdr>
      <w:tabs>
        <w:tab w:val="center" w:pos="6300"/>
        <w:tab w:val="right" w:pos="10080"/>
      </w:tabs>
      <w:spacing w:before="240" w:after="0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keepLines/>
      <w:outlineLvl w:val="4"/>
    </w:pPr>
    <w:rPr>
      <w:b/>
      <w:i/>
    </w:rPr>
  </w:style>
  <w:style w:type="paragraph" w:styleId="6">
    <w:name w:val="heading 6"/>
    <w:basedOn w:val="a"/>
    <w:next w:val="a1"/>
    <w:qFormat/>
    <w:pPr>
      <w:ind w:left="720"/>
      <w:outlineLvl w:val="5"/>
    </w:pPr>
    <w:rPr>
      <w:rFonts w:ascii="Times" w:hAnsi="Times"/>
      <w:u w:val="single"/>
    </w:rPr>
  </w:style>
  <w:style w:type="paragraph" w:styleId="7">
    <w:name w:val="heading 7"/>
    <w:basedOn w:val="a"/>
    <w:next w:val="a1"/>
    <w:qFormat/>
    <w:pPr>
      <w:ind w:left="720"/>
      <w:outlineLvl w:val="6"/>
    </w:pPr>
    <w:rPr>
      <w:rFonts w:ascii="Times" w:hAnsi="Times"/>
      <w:i/>
    </w:rPr>
  </w:style>
  <w:style w:type="paragraph" w:styleId="8">
    <w:name w:val="heading 8"/>
    <w:basedOn w:val="a"/>
    <w:next w:val="a1"/>
    <w:qFormat/>
    <w:pPr>
      <w:ind w:left="720"/>
      <w:outlineLvl w:val="7"/>
    </w:pPr>
    <w:rPr>
      <w:rFonts w:ascii="Times" w:hAnsi="Times"/>
      <w:i/>
    </w:rPr>
  </w:style>
  <w:style w:type="paragraph" w:styleId="9">
    <w:name w:val="heading 9"/>
    <w:basedOn w:val="a"/>
    <w:next w:val="a1"/>
    <w:qFormat/>
    <w:pPr>
      <w:ind w:left="720"/>
      <w:outlineLvl w:val="8"/>
    </w:pPr>
    <w:rPr>
      <w:rFonts w:ascii="Times" w:hAnsi="Times"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aliases w:val="正文文字,body text"/>
    <w:basedOn w:val="a"/>
    <w:pPr>
      <w:spacing w:before="120" w:after="120"/>
      <w:ind w:left="2520"/>
    </w:pPr>
  </w:style>
  <w:style w:type="paragraph" w:styleId="a1">
    <w:name w:val="Normal Indent"/>
    <w:basedOn w:val="a"/>
    <w:pPr>
      <w:tabs>
        <w:tab w:val="left" w:pos="2880"/>
      </w:tabs>
      <w:ind w:left="1152"/>
    </w:pPr>
  </w:style>
  <w:style w:type="paragraph" w:styleId="50">
    <w:name w:val="toc 5"/>
    <w:basedOn w:val="a"/>
    <w:next w:val="a"/>
    <w:semiHidden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</w:style>
  <w:style w:type="paragraph" w:customStyle="1" w:styleId="Checklist">
    <w:name w:val="Checklist"/>
    <w:basedOn w:val="Bullet"/>
    <w:pPr>
      <w:ind w:left="3427" w:hanging="547"/>
    </w:pPr>
  </w:style>
  <w:style w:type="paragraph" w:customStyle="1" w:styleId="Bullet">
    <w:name w:val="Bullet"/>
    <w:basedOn w:val="a0"/>
    <w:pPr>
      <w:keepLines/>
      <w:spacing w:before="60" w:after="60"/>
      <w:ind w:left="3096" w:hanging="216"/>
    </w:pPr>
  </w:style>
  <w:style w:type="paragraph" w:styleId="30">
    <w:name w:val="toc 3"/>
    <w:basedOn w:val="a"/>
    <w:next w:val="a"/>
    <w:uiPriority w:val="39"/>
    <w:pPr>
      <w:tabs>
        <w:tab w:val="right" w:leader="dot" w:pos="10080"/>
      </w:tabs>
      <w:ind w:left="2880"/>
    </w:pPr>
  </w:style>
  <w:style w:type="paragraph" w:styleId="20">
    <w:name w:val="toc 2"/>
    <w:basedOn w:val="a"/>
    <w:next w:val="a"/>
    <w:uiPriority w:val="39"/>
    <w:pPr>
      <w:tabs>
        <w:tab w:val="right" w:leader="dot" w:pos="10080"/>
      </w:tabs>
      <w:spacing w:before="120" w:after="120"/>
      <w:ind w:left="2520"/>
    </w:pPr>
  </w:style>
  <w:style w:type="paragraph" w:styleId="10">
    <w:name w:val="toc 1"/>
    <w:basedOn w:val="a"/>
    <w:next w:val="a"/>
    <w:semiHidden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a5">
    <w:name w:val="footer"/>
    <w:basedOn w:val="a"/>
    <w:pPr>
      <w:tabs>
        <w:tab w:val="right" w:pos="7920"/>
      </w:tabs>
    </w:pPr>
    <w:rPr>
      <w:sz w:val="16"/>
    </w:rPr>
  </w:style>
  <w:style w:type="paragraph" w:styleId="a6">
    <w:name w:val="header"/>
    <w:basedOn w:val="a"/>
    <w:pPr>
      <w:tabs>
        <w:tab w:val="right" w:pos="10080"/>
      </w:tabs>
    </w:pPr>
    <w:rPr>
      <w:sz w:val="16"/>
    </w:rPr>
  </w:style>
  <w:style w:type="character" w:styleId="a7">
    <w:name w:val="footnote reference"/>
    <w:semiHidden/>
    <w:rPr>
      <w:rFonts w:ascii="宋体" w:eastAsia="宋体" w:hAnsi="宋体"/>
      <w:position w:val="6"/>
      <w:sz w:val="16"/>
    </w:rPr>
  </w:style>
  <w:style w:type="paragraph" w:styleId="a8">
    <w:name w:val="footnote text"/>
    <w:basedOn w:val="a"/>
    <w:semiHidden/>
    <w:pPr>
      <w:spacing w:after="240"/>
      <w:ind w:hanging="720"/>
    </w:pPr>
  </w:style>
  <w:style w:type="paragraph" w:styleId="a9">
    <w:name w:val="Title"/>
    <w:basedOn w:val="a"/>
    <w:qFormat/>
    <w:pPr>
      <w:keepLines/>
      <w:spacing w:after="120"/>
      <w:ind w:left="2520" w:right="720"/>
    </w:pPr>
    <w:rPr>
      <w:sz w:val="48"/>
    </w:rPr>
  </w:style>
  <w:style w:type="paragraph" w:customStyle="1" w:styleId="tty132">
    <w:name w:val="tty132"/>
    <w:basedOn w:val="tty80"/>
    <w:rPr>
      <w:sz w:val="12"/>
    </w:rPr>
  </w:style>
  <w:style w:type="paragraph" w:customStyle="1" w:styleId="tty80">
    <w:name w:val="tty80"/>
    <w:basedOn w:val="a"/>
    <w:rPr>
      <w:rFonts w:ascii="Courier New" w:hAnsi="Courier New"/>
    </w:rPr>
  </w:style>
  <w:style w:type="paragraph" w:customStyle="1" w:styleId="hangingindent">
    <w:name w:val="hanging indent"/>
    <w:basedOn w:val="a0"/>
    <w:pPr>
      <w:keepLines/>
      <w:ind w:left="5400" w:hanging="2880"/>
    </w:pPr>
  </w:style>
  <w:style w:type="paragraph" w:customStyle="1" w:styleId="TableText">
    <w:name w:val="Table Text"/>
    <w:basedOn w:val="a"/>
    <w:pPr>
      <w:keepLines/>
    </w:pPr>
    <w:rPr>
      <w:sz w:val="16"/>
    </w:rPr>
  </w:style>
  <w:style w:type="paragraph" w:customStyle="1" w:styleId="NumberList">
    <w:name w:val="Number List"/>
    <w:basedOn w:val="a0"/>
    <w:pPr>
      <w:spacing w:before="60" w:after="60"/>
      <w:ind w:left="3240" w:hanging="360"/>
    </w:pPr>
  </w:style>
  <w:style w:type="paragraph" w:customStyle="1" w:styleId="HeadingBar">
    <w:name w:val="Heading Bar"/>
    <w:basedOn w:val="a"/>
    <w:next w:val="3"/>
    <w:pPr>
      <w:keepNext/>
      <w:keepLines/>
      <w:shd w:val="solid" w:color="auto" w:fill="auto"/>
      <w:spacing w:before="240"/>
      <w:ind w:right="7589"/>
    </w:pPr>
    <w:rPr>
      <w:color w:val="FFFFFF"/>
      <w:sz w:val="8"/>
    </w:rPr>
  </w:style>
  <w:style w:type="paragraph" w:customStyle="1" w:styleId="InfoBox">
    <w:name w:val="Info Box"/>
    <w:basedOn w:val="a0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tty80"/>
    <w:pPr>
      <w:ind w:right="-720"/>
    </w:pPr>
    <w:rPr>
      <w:sz w:val="8"/>
    </w:rPr>
  </w:style>
  <w:style w:type="paragraph" w:customStyle="1" w:styleId="TitleBar">
    <w:name w:val="Title Bar"/>
    <w:basedOn w:val="a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pPr>
      <w:ind w:left="2895"/>
    </w:pPr>
  </w:style>
  <w:style w:type="paragraph" w:customStyle="1" w:styleId="TOC1">
    <w:name w:val="TOC 标题1"/>
    <w:basedOn w:val="a"/>
    <w:pPr>
      <w:keepNext/>
      <w:pageBreakBefore/>
      <w:pBdr>
        <w:top w:val="single" w:sz="24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rPr>
      <w:rFonts w:ascii="宋体" w:eastAsia="宋体" w:hAnsi="宋体"/>
    </w:rPr>
  </w:style>
  <w:style w:type="paragraph" w:customStyle="1" w:styleId="Legal">
    <w:name w:val="Legal"/>
    <w:basedOn w:val="a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Pr>
      <w:rFonts w:ascii="宋体" w:eastAsia="宋体" w:hAnsi="宋体"/>
      <w:color w:val="0000FF"/>
    </w:rPr>
  </w:style>
  <w:style w:type="paragraph" w:customStyle="1" w:styleId="Note">
    <w:name w:val="Note"/>
    <w:basedOn w:val="a0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a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paragraph" w:styleId="40">
    <w:name w:val="toc 4"/>
    <w:basedOn w:val="a"/>
    <w:next w:val="a"/>
    <w:semiHidden/>
    <w:pPr>
      <w:tabs>
        <w:tab w:val="right" w:leader="dot" w:pos="10080"/>
      </w:tabs>
      <w:ind w:left="3240"/>
    </w:pPr>
    <w:rPr>
      <w:sz w:val="18"/>
    </w:rPr>
  </w:style>
  <w:style w:type="paragraph" w:customStyle="1" w:styleId="Title-Major">
    <w:name w:val="Title-Major"/>
    <w:basedOn w:val="a9"/>
    <w:rPr>
      <w:smallCaps/>
    </w:rPr>
  </w:style>
  <w:style w:type="paragraph" w:customStyle="1" w:styleId="RouteTitle">
    <w:name w:val="Route Title"/>
    <w:basedOn w:val="a"/>
    <w:pPr>
      <w:keepLines/>
      <w:spacing w:after="120"/>
      <w:ind w:left="2520" w:right="720"/>
    </w:pPr>
    <w:rPr>
      <w:sz w:val="36"/>
    </w:rPr>
  </w:style>
  <w:style w:type="character" w:customStyle="1" w:styleId="Strong1">
    <w:name w:val="Strong1"/>
    <w:rPr>
      <w:rFonts w:ascii="宋体" w:eastAsia="宋体" w:hAnsi="宋体"/>
      <w:b/>
    </w:rPr>
  </w:style>
  <w:style w:type="paragraph" w:customStyle="1" w:styleId="BodyText21">
    <w:name w:val="Body Text 21"/>
    <w:basedOn w:val="a"/>
    <w:rPr>
      <w:color w:val="0000FF"/>
    </w:rPr>
  </w:style>
  <w:style w:type="character" w:styleId="ab">
    <w:name w:val="page number"/>
    <w:rPr>
      <w:rFonts w:ascii="宋体" w:eastAsia="宋体" w:hAnsi="宋体"/>
    </w:rPr>
  </w:style>
  <w:style w:type="paragraph" w:customStyle="1" w:styleId="DocumentMap1">
    <w:name w:val="Document Map1"/>
    <w:basedOn w:val="a"/>
    <w:pPr>
      <w:shd w:val="clear" w:color="auto" w:fill="000080"/>
    </w:pPr>
  </w:style>
  <w:style w:type="paragraph" w:styleId="60">
    <w:name w:val="toc 6"/>
    <w:basedOn w:val="a"/>
    <w:next w:val="a"/>
    <w:semiHidden/>
    <w:pPr>
      <w:ind w:left="2100"/>
    </w:pPr>
  </w:style>
  <w:style w:type="paragraph" w:styleId="70">
    <w:name w:val="toc 7"/>
    <w:basedOn w:val="a"/>
    <w:next w:val="a"/>
    <w:semiHidden/>
    <w:pPr>
      <w:ind w:left="2520"/>
    </w:pPr>
  </w:style>
  <w:style w:type="paragraph" w:styleId="80">
    <w:name w:val="toc 8"/>
    <w:basedOn w:val="a"/>
    <w:next w:val="a"/>
    <w:semiHidden/>
    <w:pPr>
      <w:ind w:left="2940"/>
    </w:pPr>
  </w:style>
  <w:style w:type="paragraph" w:styleId="90">
    <w:name w:val="toc 9"/>
    <w:basedOn w:val="a"/>
    <w:next w:val="a"/>
    <w:semiHidden/>
    <w:pPr>
      <w:ind w:left="3360"/>
    </w:pPr>
  </w:style>
  <w:style w:type="paragraph" w:styleId="ac">
    <w:name w:val="Document Map"/>
    <w:basedOn w:val="a"/>
    <w:semiHidden/>
    <w:pPr>
      <w:shd w:val="clear" w:color="auto" w:fill="000080"/>
    </w:pPr>
  </w:style>
  <w:style w:type="character" w:styleId="ad">
    <w:name w:val="Hyperlink"/>
    <w:uiPriority w:val="99"/>
    <w:rPr>
      <w:color w:val="0000FF"/>
      <w:u w:val="single"/>
    </w:rPr>
  </w:style>
  <w:style w:type="paragraph" w:customStyle="1" w:styleId="71">
    <w:name w:val="样式71"/>
    <w:pPr>
      <w:widowControl w:val="0"/>
      <w:adjustRightInd w:val="0"/>
      <w:spacing w:before="60" w:after="60"/>
      <w:ind w:left="960" w:hanging="425"/>
      <w:textAlignment w:val="baseline"/>
    </w:pPr>
    <w:rPr>
      <w:rFonts w:ascii="Comic Sans MS" w:eastAsia="楷体_GB2312" w:hAnsi="Times New Roman"/>
      <w:i/>
      <w:color w:val="000000"/>
      <w:sz w:val="21"/>
    </w:rPr>
  </w:style>
  <w:style w:type="character" w:styleId="ae">
    <w:name w:val="annotation reference"/>
    <w:semiHidden/>
    <w:rPr>
      <w:sz w:val="21"/>
      <w:szCs w:val="21"/>
    </w:rPr>
  </w:style>
  <w:style w:type="paragraph" w:styleId="af">
    <w:name w:val="annotation text"/>
    <w:basedOn w:val="a"/>
    <w:semiHidden/>
  </w:style>
  <w:style w:type="character" w:styleId="af0">
    <w:name w:val="FollowedHyperlink"/>
    <w:rPr>
      <w:color w:val="800080"/>
      <w:u w:val="single"/>
    </w:rPr>
  </w:style>
  <w:style w:type="paragraph" w:styleId="af1">
    <w:name w:val="envelope return"/>
    <w:basedOn w:val="a"/>
    <w:pPr>
      <w:overflowPunct/>
      <w:autoSpaceDE/>
      <w:autoSpaceDN/>
      <w:adjustRightInd/>
      <w:textAlignment w:val="auto"/>
    </w:pPr>
    <w:rPr>
      <w:rFonts w:ascii="Arial" w:eastAsia="MS Mincho" w:hAnsi="Arial"/>
      <w:sz w:val="22"/>
      <w:lang w:eastAsia="en-US"/>
    </w:rPr>
  </w:style>
  <w:style w:type="table" w:styleId="af2">
    <w:name w:val="Table Grid"/>
    <w:basedOn w:val="a3"/>
    <w:rsid w:val="001E17D6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alloon Text"/>
    <w:basedOn w:val="a"/>
    <w:semiHidden/>
    <w:rsid w:val="007C0CB8"/>
    <w:rPr>
      <w:sz w:val="18"/>
      <w:szCs w:val="18"/>
    </w:rPr>
  </w:style>
  <w:style w:type="paragraph" w:styleId="af4">
    <w:name w:val="annotation subject"/>
    <w:basedOn w:val="af"/>
    <w:next w:val="af"/>
    <w:semiHidden/>
    <w:rsid w:val="000660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___2.xls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___1.xlsx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ement%20Dou\Template\aim%20temp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aim temp1</Template>
  <TotalTime>2194</TotalTime>
  <Pages>8</Pages>
  <Words>486</Words>
  <Characters>2771</Characters>
  <Application>Microsoft Office Word</Application>
  <DocSecurity>0</DocSecurity>
  <Lines>23</Lines>
  <Paragraphs>6</Paragraphs>
  <ScaleCrop>false</ScaleCrop>
  <Company>oracle</Company>
  <LinksUpToDate>false</LinksUpToDate>
  <CharactersWithSpaces>3251</CharactersWithSpaces>
  <SharedDoc>false</SharedDoc>
  <HLinks>
    <vt:vector size="78" baseType="variant"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_Toc288209885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_Toc288209884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_Toc288209883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_Toc288209882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_Toc288209881</vt:lpwstr>
      </vt:variant>
      <vt:variant>
        <vt:i4>1835058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_Toc288209880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_Toc288209879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_Toc288209878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_Toc288209877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_Toc288209876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_Toc288209875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_Toc288209874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_Toc288209873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MD.060 - Module Functional Design</dc:title>
  <dc:subject>Subinventory Transfer By Lot</dc:subject>
  <dc:creator>cdou</dc:creator>
  <cp:keywords>MD060.1</cp:keywords>
  <cp:lastModifiedBy>肖泱</cp:lastModifiedBy>
  <cp:revision>31</cp:revision>
  <cp:lastPrinted>2007-01-11T05:54:00Z</cp:lastPrinted>
  <dcterms:created xsi:type="dcterms:W3CDTF">2012-02-17T10:36:00Z</dcterms:created>
  <dcterms:modified xsi:type="dcterms:W3CDTF">2012-03-08T08:04:00Z</dcterms:modified>
</cp:coreProperties>
</file>